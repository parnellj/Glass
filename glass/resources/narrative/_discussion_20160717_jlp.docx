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A4EA4" w14:textId="0492193D" w:rsidR="00EB5E38" w:rsidRDefault="00EB5E38" w:rsidP="00EB5E38">
      <w:pPr>
        <w:pStyle w:val="Heading1"/>
      </w:pPr>
      <w:r>
        <w:t>Introduction</w:t>
      </w:r>
    </w:p>
    <w:p w14:paraId="601858A3" w14:textId="5AB92992" w:rsidR="0035703C" w:rsidRDefault="00B52F3C">
      <w:r>
        <w:t>For some years I have been disappointed by the lack of a complete, digitized version of Emily Dickinson’s poems.  Although some fraction of her poems are available, for instance on Project Gutenberg</w:t>
      </w:r>
      <w:r>
        <w:rPr>
          <w:rStyle w:val="FootnoteReference"/>
        </w:rPr>
        <w:footnoteReference w:id="1"/>
      </w:r>
      <w:r>
        <w:t xml:space="preserve"> or Wikipedia</w:t>
      </w:r>
      <w:r>
        <w:rPr>
          <w:rStyle w:val="FootnoteReference"/>
        </w:rPr>
        <w:footnoteReference w:id="2"/>
      </w:r>
      <w:r>
        <w:t>, these sources are explicitly not authoritative, include spurious titles, and are not aligned to either the Johnson, Franklin, or fascicle/set numbering.</w:t>
      </w:r>
    </w:p>
    <w:p w14:paraId="210D54A3" w14:textId="77777777" w:rsidR="0035703C" w:rsidRDefault="0035703C">
      <w:r>
        <w:t>There are numerous reasons why a digital variorum edition of Dickinson’s poems is highly desirable. In the first place, such a file could be used to discover concordances between poems and periods that are difficult for the human eye to perceive; these relationships, in turn, could be used for more accurate dating and placement of the poems, and would of course support the interpretation of the works themselves. Given Dickinson’s popularity among the public, I was surprised to learn that there is as yet no digital edition of either the Franklin or Johnson assemblages.  At the same time, databases clearly exist: both the Emily Dickinson Lexicon and the Emily Dickinson Archive yield database records (texts, metadata, and/or images) that are clearly derived from Franklin or Johnson.  Unfortunately, contact with the administrator of the EDL and Harvard University Press yielded no leads.  Thus, I was forced to create my own.</w:t>
      </w:r>
    </w:p>
    <w:p w14:paraId="3835EACD" w14:textId="077D960A" w:rsidR="00EB5E38" w:rsidRDefault="00EB5E38" w:rsidP="00EB5E38">
      <w:pPr>
        <w:pStyle w:val="Heading1"/>
      </w:pPr>
      <w:r>
        <w:t>Text Preparation</w:t>
      </w:r>
    </w:p>
    <w:p w14:paraId="1774A884" w14:textId="77777777" w:rsidR="0035703C" w:rsidRDefault="0035703C" w:rsidP="0035703C">
      <w:pPr>
        <w:pStyle w:val="Heading2"/>
      </w:pPr>
      <w:r>
        <w:t>Digitization</w:t>
      </w:r>
    </w:p>
    <w:p w14:paraId="71718560" w14:textId="77777777" w:rsidR="0035703C" w:rsidRDefault="0035703C">
      <w:r>
        <w:t>I began with the 1955 Johnson edition for three reasons:</w:t>
      </w:r>
    </w:p>
    <w:p w14:paraId="2B16A146" w14:textId="77777777" w:rsidR="0035703C" w:rsidRDefault="0035703C" w:rsidP="0035703C">
      <w:pPr>
        <w:pStyle w:val="ListParagraph"/>
        <w:numPr>
          <w:ilvl w:val="0"/>
          <w:numId w:val="1"/>
        </w:numPr>
      </w:pPr>
      <w:r>
        <w:t>The reading edition had the fewest marginal notes of all editions currently in print, a factor which would simplify the digitization process.</w:t>
      </w:r>
    </w:p>
    <w:p w14:paraId="1E35B567" w14:textId="77777777" w:rsidR="0035703C" w:rsidRDefault="0035703C" w:rsidP="0035703C">
      <w:pPr>
        <w:pStyle w:val="ListParagraph"/>
        <w:numPr>
          <w:ilvl w:val="0"/>
          <w:numId w:val="1"/>
        </w:numPr>
      </w:pPr>
      <w:r>
        <w:t xml:space="preserve">The paperback edition was both low-cost and perfect-bound, desirable traits as my digitization process </w:t>
      </w:r>
      <w:r w:rsidR="00B52B63">
        <w:t>required defacement</w:t>
      </w:r>
      <w:r>
        <w:t xml:space="preserve"> of the text.</w:t>
      </w:r>
    </w:p>
    <w:p w14:paraId="0D7CE206" w14:textId="77777777" w:rsidR="0035703C" w:rsidRDefault="0035703C" w:rsidP="0035703C">
      <w:pPr>
        <w:pStyle w:val="ListParagraph"/>
        <w:numPr>
          <w:ilvl w:val="0"/>
          <w:numId w:val="1"/>
        </w:numPr>
      </w:pPr>
      <w:r>
        <w:t>I had first been exposed to Dickinson’s poems through this edition, and I supposed that this familiarity would aid me in cleaning and constructing the dataset.</w:t>
      </w:r>
    </w:p>
    <w:p w14:paraId="5D1E3568" w14:textId="77777777" w:rsidR="00B52B63" w:rsidRDefault="00B52B63" w:rsidP="00B52B63">
      <w:r>
        <w:t>What follows is a description of the digitization workflow.  Improvements could certainly be made.  I tended to value economy of time over preservation of resources</w:t>
      </w:r>
    </w:p>
    <w:p w14:paraId="6AF3C200" w14:textId="77777777" w:rsidR="00B52B63" w:rsidRDefault="00B52B63" w:rsidP="00B52B63">
      <w:pPr>
        <w:pStyle w:val="ListParagraph"/>
        <w:numPr>
          <w:ilvl w:val="0"/>
          <w:numId w:val="2"/>
        </w:numPr>
      </w:pPr>
      <w:r>
        <w:t>A small handsaw was used to cut the spine and glued pages away from the book.</w:t>
      </w:r>
    </w:p>
    <w:p w14:paraId="2466776F" w14:textId="77777777" w:rsidR="00B52B63" w:rsidRDefault="00B52B63" w:rsidP="00B52B63">
      <w:pPr>
        <w:pStyle w:val="ListParagraph"/>
        <w:numPr>
          <w:ilvl w:val="0"/>
          <w:numId w:val="2"/>
        </w:numPr>
      </w:pPr>
      <w:r>
        <w:t>A stopped paper cutter was used to align the rough-sawn edges of the pages.</w:t>
      </w:r>
    </w:p>
    <w:p w14:paraId="0A009380" w14:textId="77777777" w:rsidR="00B52B63" w:rsidRDefault="00B52B63" w:rsidP="00B52B63">
      <w:pPr>
        <w:pStyle w:val="ListParagraph"/>
        <w:numPr>
          <w:ilvl w:val="0"/>
          <w:numId w:val="2"/>
        </w:numPr>
      </w:pPr>
      <w:r>
        <w:t>The pages were digitized using the top-feed feature of a &lt;model&gt; scanner, about 200 pages (100 sheets) at a time at 400 DPI.  Higher resolution would likely aid in the OCR process described below.</w:t>
      </w:r>
    </w:p>
    <w:p w14:paraId="5327557D" w14:textId="77777777" w:rsidR="009C5AE2" w:rsidRDefault="009C5AE2" w:rsidP="009C5AE2">
      <w:pPr>
        <w:pStyle w:val="Heading2"/>
      </w:pPr>
      <w:r>
        <w:lastRenderedPageBreak/>
        <w:t>OCR</w:t>
      </w:r>
    </w:p>
    <w:p w14:paraId="27077AE6" w14:textId="77777777" w:rsidR="00B52B63" w:rsidRDefault="00B52B63" w:rsidP="0035703C">
      <w:r>
        <w:t xml:space="preserve">OCR was first attempted using Adobe Acrobat; however, the results were unsatisfactory, so recourse was made instead to the ABBYY </w:t>
      </w:r>
      <w:proofErr w:type="spellStart"/>
      <w:r>
        <w:t>FineReader</w:t>
      </w:r>
      <w:proofErr w:type="spellEnd"/>
      <w:r>
        <w:t xml:space="preserve"> software. Specific steps for this portion of work were as follows (all commands refer to </w:t>
      </w:r>
      <w:proofErr w:type="spellStart"/>
      <w:r>
        <w:t>FineReader</w:t>
      </w:r>
      <w:proofErr w:type="spellEnd"/>
      <w:r>
        <w:t>):</w:t>
      </w:r>
    </w:p>
    <w:p w14:paraId="65027EE7" w14:textId="77777777" w:rsidR="00B52B63" w:rsidRDefault="00B52B63" w:rsidP="00B52B63">
      <w:pPr>
        <w:pStyle w:val="ListParagraph"/>
        <w:numPr>
          <w:ilvl w:val="0"/>
          <w:numId w:val="3"/>
        </w:numPr>
      </w:pPr>
      <w:r>
        <w:t>Open the scanned PDF(s).</w:t>
      </w:r>
    </w:p>
    <w:p w14:paraId="2BCB4A59" w14:textId="77777777" w:rsidR="00B52B63" w:rsidRDefault="00B52B63" w:rsidP="00B52B63">
      <w:pPr>
        <w:pStyle w:val="ListParagraph"/>
        <w:numPr>
          <w:ilvl w:val="0"/>
          <w:numId w:val="3"/>
        </w:numPr>
      </w:pPr>
      <w:r>
        <w:t>Enter “Edit Image” mode.</w:t>
      </w:r>
    </w:p>
    <w:p w14:paraId="30EFF76C" w14:textId="77777777" w:rsidR="00B52B63" w:rsidRDefault="00B52B63" w:rsidP="00B52B63">
      <w:pPr>
        <w:pStyle w:val="ListParagraph"/>
        <w:numPr>
          <w:ilvl w:val="1"/>
          <w:numId w:val="3"/>
        </w:numPr>
      </w:pPr>
      <w:r>
        <w:t>“Crop” margins, headers, and footers from all pages such that only the poem text and poem numbers remain.</w:t>
      </w:r>
    </w:p>
    <w:p w14:paraId="00F3C1D4" w14:textId="77777777" w:rsidR="00B52B63" w:rsidRDefault="00B52B63" w:rsidP="00B52B63">
      <w:pPr>
        <w:pStyle w:val="ListParagraph"/>
        <w:numPr>
          <w:ilvl w:val="1"/>
          <w:numId w:val="3"/>
        </w:numPr>
      </w:pPr>
      <w:r>
        <w:t>Apply “Recommended Preprocessing” to all pages.</w:t>
      </w:r>
    </w:p>
    <w:p w14:paraId="225FA275" w14:textId="77777777" w:rsidR="00B52B63" w:rsidRDefault="00B52B63" w:rsidP="00B52B63">
      <w:pPr>
        <w:pStyle w:val="ListParagraph"/>
        <w:numPr>
          <w:ilvl w:val="0"/>
          <w:numId w:val="3"/>
        </w:numPr>
      </w:pPr>
      <w:r>
        <w:t>Leave “Edit Image” mode.</w:t>
      </w:r>
    </w:p>
    <w:p w14:paraId="49E81E13" w14:textId="77777777" w:rsidR="00B52B63" w:rsidRDefault="00B52B63" w:rsidP="00B52B63">
      <w:pPr>
        <w:pStyle w:val="ListParagraph"/>
        <w:numPr>
          <w:ilvl w:val="1"/>
          <w:numId w:val="3"/>
        </w:numPr>
      </w:pPr>
      <w:r>
        <w:t>Draw a single “Text Area” around the whole of page 1.</w:t>
      </w:r>
    </w:p>
    <w:p w14:paraId="68D68D63" w14:textId="77777777" w:rsidR="00B52B63" w:rsidRDefault="00B52B63" w:rsidP="00B52B63">
      <w:pPr>
        <w:pStyle w:val="ListParagraph"/>
        <w:numPr>
          <w:ilvl w:val="1"/>
          <w:numId w:val="3"/>
        </w:numPr>
      </w:pPr>
      <w:r>
        <w:t>“Save Area Template…” with any name</w:t>
      </w:r>
    </w:p>
    <w:p w14:paraId="09FB0641" w14:textId="77777777" w:rsidR="00B52B63" w:rsidRDefault="00B52B63" w:rsidP="00B52B63">
      <w:pPr>
        <w:pStyle w:val="ListParagraph"/>
        <w:numPr>
          <w:ilvl w:val="1"/>
          <w:numId w:val="3"/>
        </w:numPr>
      </w:pPr>
      <w:r>
        <w:t>Select all pages</w:t>
      </w:r>
    </w:p>
    <w:p w14:paraId="7E2BA5AE" w14:textId="77777777" w:rsidR="00B52B63" w:rsidRDefault="00B52B63" w:rsidP="00B52B63">
      <w:pPr>
        <w:pStyle w:val="ListParagraph"/>
        <w:numPr>
          <w:ilvl w:val="1"/>
          <w:numId w:val="3"/>
        </w:numPr>
      </w:pPr>
      <w:r>
        <w:t>“Load Area Template…” (check “Apply to All Pages”)</w:t>
      </w:r>
    </w:p>
    <w:p w14:paraId="6B7FFBA5" w14:textId="77777777" w:rsidR="00B52B63" w:rsidRDefault="00B52B63" w:rsidP="00B52B63">
      <w:pPr>
        <w:pStyle w:val="ListParagraph"/>
        <w:numPr>
          <w:ilvl w:val="0"/>
          <w:numId w:val="3"/>
        </w:numPr>
      </w:pPr>
      <w:r>
        <w:t>Click “Read”</w:t>
      </w:r>
    </w:p>
    <w:p w14:paraId="27E5D776" w14:textId="77777777" w:rsidR="00B52B63" w:rsidRDefault="00B52B63" w:rsidP="00B52B63">
      <w:pPr>
        <w:pStyle w:val="ListParagraph"/>
        <w:numPr>
          <w:ilvl w:val="0"/>
          <w:numId w:val="3"/>
        </w:numPr>
      </w:pPr>
      <w:r>
        <w:t>Save as plaintext with line breaks.</w:t>
      </w:r>
    </w:p>
    <w:p w14:paraId="3787A0B6" w14:textId="77777777" w:rsidR="009C5AE2" w:rsidRDefault="009C5AE2" w:rsidP="009C5AE2">
      <w:pPr>
        <w:pStyle w:val="Heading2"/>
      </w:pPr>
      <w:r>
        <w:t>Corrections</w:t>
      </w:r>
    </w:p>
    <w:p w14:paraId="692D2D99" w14:textId="77777777" w:rsidR="00B52B63" w:rsidRDefault="00B52B63" w:rsidP="00B52B63">
      <w:r>
        <w:t xml:space="preserve">While </w:t>
      </w:r>
      <w:proofErr w:type="spellStart"/>
      <w:r>
        <w:t>FineReader</w:t>
      </w:r>
      <w:proofErr w:type="spellEnd"/>
      <w:r>
        <w:t xml:space="preserve"> produced a substantially more accurate output than Acrobat, there were still numerous transcription, OCR, and artifact errors in the text.</w:t>
      </w:r>
      <w:r w:rsidR="009C5AE2">
        <w:t xml:space="preserve">  While many of these errors were resolved by hand, a number of regular expressions streamlined the process substantially and provide a basis for a more programmatic approach to future digitization:</w:t>
      </w:r>
    </w:p>
    <w:p w14:paraId="49FB4E06" w14:textId="77777777" w:rsidR="009C5AE2" w:rsidRDefault="009C5AE2" w:rsidP="007A1031">
      <w:pPr>
        <w:pStyle w:val="Linear"/>
      </w:pPr>
      <w:r>
        <w:t>find</w:t>
      </w:r>
      <w:r>
        <w:tab/>
        <w:t>\r\n([0-9])</w:t>
      </w:r>
    </w:p>
    <w:p w14:paraId="48ED21B5" w14:textId="77777777" w:rsidR="009C5AE2" w:rsidRDefault="009C5AE2" w:rsidP="007A1031">
      <w:pPr>
        <w:pStyle w:val="Linear"/>
      </w:pPr>
      <w:proofErr w:type="spellStart"/>
      <w:r>
        <w:t>repl</w:t>
      </w:r>
      <w:proofErr w:type="spellEnd"/>
      <w:r>
        <w:tab/>
        <w:t>\r\n\t\t\t\t\t\t\t\t\t\t\t\t$1</w:t>
      </w:r>
    </w:p>
    <w:p w14:paraId="4C32FB50" w14:textId="77777777" w:rsidR="009C5AE2" w:rsidRDefault="009C5AE2" w:rsidP="007A1031">
      <w:pPr>
        <w:pStyle w:val="Linear"/>
      </w:pPr>
    </w:p>
    <w:p w14:paraId="5AE00EBE" w14:textId="77777777" w:rsidR="009C5AE2" w:rsidRDefault="009C5AE2" w:rsidP="007A1031">
      <w:pPr>
        <w:pStyle w:val="Linear"/>
      </w:pPr>
      <w:r>
        <w:t>find</w:t>
      </w:r>
      <w:r>
        <w:tab/>
        <w:t>°</w:t>
      </w:r>
    </w:p>
    <w:p w14:paraId="60A27154" w14:textId="77777777" w:rsidR="009C5AE2" w:rsidRDefault="009C5AE2" w:rsidP="007A1031">
      <w:pPr>
        <w:pStyle w:val="Linear"/>
      </w:pPr>
      <w:proofErr w:type="spellStart"/>
      <w:r>
        <w:t>repl</w:t>
      </w:r>
      <w:proofErr w:type="spellEnd"/>
      <w:r>
        <w:tab/>
        <w:t>0</w:t>
      </w:r>
    </w:p>
    <w:p w14:paraId="52E28958" w14:textId="77777777" w:rsidR="009C5AE2" w:rsidRDefault="009C5AE2" w:rsidP="007A1031">
      <w:pPr>
        <w:pStyle w:val="Linear"/>
      </w:pPr>
    </w:p>
    <w:p w14:paraId="57BBC90A" w14:textId="77777777" w:rsidR="009C5AE2" w:rsidRDefault="009C5AE2" w:rsidP="007A1031">
      <w:pPr>
        <w:pStyle w:val="Linear"/>
      </w:pPr>
      <w:r>
        <w:t>find</w:t>
      </w:r>
      <w:r>
        <w:tab/>
        <w:t xml:space="preserve"> - </w:t>
      </w:r>
    </w:p>
    <w:p w14:paraId="5A1C56D4" w14:textId="77777777" w:rsidR="009C5AE2" w:rsidRDefault="009C5AE2" w:rsidP="007A1031">
      <w:pPr>
        <w:pStyle w:val="Linear"/>
      </w:pPr>
      <w:proofErr w:type="spellStart"/>
      <w:r>
        <w:t>repl</w:t>
      </w:r>
      <w:proofErr w:type="spellEnd"/>
      <w:r>
        <w:tab/>
        <w:t>-</w:t>
      </w:r>
    </w:p>
    <w:p w14:paraId="0C3BE6D3" w14:textId="77777777" w:rsidR="009C5AE2" w:rsidRDefault="009C5AE2" w:rsidP="007A1031">
      <w:pPr>
        <w:pStyle w:val="Linear"/>
      </w:pPr>
    </w:p>
    <w:p w14:paraId="7112DE07" w14:textId="77777777" w:rsidR="009C5AE2" w:rsidRDefault="009C5AE2" w:rsidP="007A1031">
      <w:pPr>
        <w:pStyle w:val="Linear"/>
      </w:pPr>
      <w:r>
        <w:t>find</w:t>
      </w:r>
      <w:r>
        <w:tab/>
        <w:t xml:space="preserve"> -</w:t>
      </w:r>
    </w:p>
    <w:p w14:paraId="7BDCA747" w14:textId="77777777" w:rsidR="009C5AE2" w:rsidRDefault="009C5AE2" w:rsidP="007A1031">
      <w:pPr>
        <w:pStyle w:val="Linear"/>
      </w:pPr>
      <w:proofErr w:type="spellStart"/>
      <w:r>
        <w:t>repl</w:t>
      </w:r>
      <w:proofErr w:type="spellEnd"/>
      <w:r>
        <w:tab/>
        <w:t>-</w:t>
      </w:r>
    </w:p>
    <w:p w14:paraId="5B0A4EFE" w14:textId="77777777" w:rsidR="009C5AE2" w:rsidRDefault="009C5AE2" w:rsidP="007A1031">
      <w:pPr>
        <w:pStyle w:val="Linear"/>
      </w:pPr>
    </w:p>
    <w:p w14:paraId="35855E62" w14:textId="77777777" w:rsidR="009C5AE2" w:rsidRDefault="009C5AE2" w:rsidP="007A1031">
      <w:pPr>
        <w:pStyle w:val="Linear"/>
      </w:pPr>
      <w:r>
        <w:t>find</w:t>
      </w:r>
      <w:r>
        <w:tab/>
        <w:t xml:space="preserve">- </w:t>
      </w:r>
    </w:p>
    <w:p w14:paraId="5882B5F5" w14:textId="77777777" w:rsidR="009C5AE2" w:rsidRDefault="009C5AE2" w:rsidP="007A1031">
      <w:pPr>
        <w:pStyle w:val="Linear"/>
      </w:pPr>
      <w:proofErr w:type="spellStart"/>
      <w:r>
        <w:t>repl</w:t>
      </w:r>
      <w:proofErr w:type="spellEnd"/>
      <w:r>
        <w:tab/>
        <w:t>-</w:t>
      </w:r>
    </w:p>
    <w:p w14:paraId="298B6879" w14:textId="77777777" w:rsidR="009C5AE2" w:rsidRDefault="009C5AE2" w:rsidP="007A1031">
      <w:pPr>
        <w:pStyle w:val="Linear"/>
      </w:pPr>
    </w:p>
    <w:p w14:paraId="6433B615" w14:textId="77777777" w:rsidR="009C5AE2" w:rsidRDefault="009C5AE2" w:rsidP="007A1031">
      <w:pPr>
        <w:pStyle w:val="Linear"/>
      </w:pPr>
      <w:r>
        <w:t>find</w:t>
      </w:r>
      <w:r>
        <w:tab/>
        <w:t>-</w:t>
      </w:r>
    </w:p>
    <w:p w14:paraId="2EDD3273" w14:textId="77777777" w:rsidR="009C5AE2" w:rsidRDefault="009C5AE2" w:rsidP="007A1031">
      <w:pPr>
        <w:pStyle w:val="Linear"/>
      </w:pPr>
      <w:proofErr w:type="spellStart"/>
      <w:r>
        <w:t>repl</w:t>
      </w:r>
      <w:proofErr w:type="spellEnd"/>
      <w:r>
        <w:tab/>
        <w:t xml:space="preserve"> - </w:t>
      </w:r>
    </w:p>
    <w:p w14:paraId="76E5320D" w14:textId="77777777" w:rsidR="009C5AE2" w:rsidRDefault="009C5AE2" w:rsidP="007A1031">
      <w:pPr>
        <w:pStyle w:val="Linear"/>
      </w:pPr>
    </w:p>
    <w:p w14:paraId="51BE197A" w14:textId="77777777" w:rsidR="009C5AE2" w:rsidRDefault="009C5AE2" w:rsidP="007A1031">
      <w:pPr>
        <w:pStyle w:val="Linear"/>
      </w:pPr>
      <w:r>
        <w:t>find</w:t>
      </w:r>
      <w:r>
        <w:tab/>
        <w:t>\r\n(\d\d\d)\r\n</w:t>
      </w:r>
    </w:p>
    <w:p w14:paraId="04E447CC" w14:textId="77777777" w:rsidR="009C5AE2" w:rsidRDefault="009C5AE2" w:rsidP="007A1031">
      <w:pPr>
        <w:pStyle w:val="Linear"/>
      </w:pPr>
      <w:proofErr w:type="spellStart"/>
      <w:r>
        <w:t>repl</w:t>
      </w:r>
      <w:proofErr w:type="spellEnd"/>
      <w:r>
        <w:tab/>
        <w:t>\r\n0\1\r\n</w:t>
      </w:r>
    </w:p>
    <w:p w14:paraId="44A314DB" w14:textId="77777777" w:rsidR="009C5AE2" w:rsidRDefault="009C5AE2" w:rsidP="007A1031">
      <w:pPr>
        <w:pStyle w:val="Linear"/>
      </w:pPr>
    </w:p>
    <w:p w14:paraId="3F63F4CB" w14:textId="77777777" w:rsidR="009C5AE2" w:rsidRDefault="009C5AE2" w:rsidP="007A1031">
      <w:pPr>
        <w:pStyle w:val="Linear"/>
      </w:pPr>
      <w:r>
        <w:t>find</w:t>
      </w:r>
      <w:r>
        <w:tab/>
        <w:t>\r\n(\d\d)\r\n</w:t>
      </w:r>
    </w:p>
    <w:p w14:paraId="78B2E469" w14:textId="77777777" w:rsidR="009C5AE2" w:rsidRDefault="009C5AE2" w:rsidP="007A1031">
      <w:pPr>
        <w:pStyle w:val="Linear"/>
      </w:pPr>
      <w:proofErr w:type="spellStart"/>
      <w:r>
        <w:t>repl</w:t>
      </w:r>
      <w:proofErr w:type="spellEnd"/>
      <w:r>
        <w:tab/>
        <w:t>\r\n00\1\r\n</w:t>
      </w:r>
    </w:p>
    <w:p w14:paraId="01F19A17" w14:textId="77777777" w:rsidR="009C5AE2" w:rsidRDefault="009C5AE2" w:rsidP="007A1031">
      <w:pPr>
        <w:pStyle w:val="Linear"/>
      </w:pPr>
    </w:p>
    <w:p w14:paraId="2CB12745" w14:textId="77777777" w:rsidR="009C5AE2" w:rsidRDefault="009C5AE2" w:rsidP="007A1031">
      <w:pPr>
        <w:pStyle w:val="Linear"/>
      </w:pPr>
      <w:r>
        <w:t>find</w:t>
      </w:r>
      <w:r>
        <w:tab/>
        <w:t>\r\n[a-z]</w:t>
      </w:r>
    </w:p>
    <w:p w14:paraId="233C3D6A" w14:textId="77777777" w:rsidR="009C5AE2" w:rsidRDefault="009C5AE2" w:rsidP="007A1031">
      <w:pPr>
        <w:pStyle w:val="Linear"/>
      </w:pPr>
      <w:proofErr w:type="spellStart"/>
      <w:r>
        <w:t>repl</w:t>
      </w:r>
      <w:proofErr w:type="spellEnd"/>
      <w:r>
        <w:tab/>
        <w:t>BY HAND</w:t>
      </w:r>
    </w:p>
    <w:p w14:paraId="590CD097" w14:textId="77777777" w:rsidR="009C5AE2" w:rsidRDefault="009C5AE2" w:rsidP="007A1031">
      <w:pPr>
        <w:pStyle w:val="Linear"/>
      </w:pPr>
    </w:p>
    <w:p w14:paraId="5BAB1CD3" w14:textId="77777777" w:rsidR="009C5AE2" w:rsidRDefault="009C5AE2" w:rsidP="007A1031">
      <w:pPr>
        <w:pStyle w:val="Linear"/>
      </w:pPr>
      <w:r>
        <w:t>find</w:t>
      </w:r>
      <w:r>
        <w:tab/>
        <w:t>\r\n[^'"a-</w:t>
      </w:r>
      <w:proofErr w:type="spellStart"/>
      <w:r>
        <w:t>zA</w:t>
      </w:r>
      <w:proofErr w:type="spellEnd"/>
      <w:r>
        <w:t>-Z\d\s:]</w:t>
      </w:r>
    </w:p>
    <w:p w14:paraId="4E7DC10A" w14:textId="77777777" w:rsidR="009C5AE2" w:rsidRDefault="009C5AE2" w:rsidP="007A1031">
      <w:pPr>
        <w:pStyle w:val="Linear"/>
      </w:pPr>
      <w:proofErr w:type="spellStart"/>
      <w:r>
        <w:t>repl</w:t>
      </w:r>
      <w:proofErr w:type="spellEnd"/>
      <w:r>
        <w:tab/>
        <w:t>BY HAND</w:t>
      </w:r>
    </w:p>
    <w:p w14:paraId="4963762C" w14:textId="77777777" w:rsidR="009C5AE2" w:rsidRDefault="009C5AE2" w:rsidP="007A1031">
      <w:pPr>
        <w:pStyle w:val="Linear"/>
      </w:pPr>
    </w:p>
    <w:p w14:paraId="07B95226" w14:textId="77777777" w:rsidR="009C5AE2" w:rsidRDefault="009C5AE2" w:rsidP="007A1031">
      <w:pPr>
        <w:pStyle w:val="Linear"/>
      </w:pPr>
      <w:r>
        <w:t>find</w:t>
      </w:r>
      <w:r>
        <w:tab/>
        <w:t>\t[\w]</w:t>
      </w:r>
    </w:p>
    <w:p w14:paraId="6B913F50" w14:textId="77777777" w:rsidR="009C5AE2" w:rsidRDefault="009C5AE2" w:rsidP="007A1031">
      <w:pPr>
        <w:pStyle w:val="Linear"/>
      </w:pPr>
      <w:proofErr w:type="spellStart"/>
      <w:r>
        <w:t>repl</w:t>
      </w:r>
      <w:proofErr w:type="spellEnd"/>
      <w:r>
        <w:tab/>
      </w:r>
    </w:p>
    <w:p w14:paraId="3E36D327" w14:textId="77777777" w:rsidR="009C5AE2" w:rsidRDefault="009C5AE2" w:rsidP="007A1031">
      <w:pPr>
        <w:pStyle w:val="Linear"/>
      </w:pPr>
    </w:p>
    <w:p w14:paraId="584F5901" w14:textId="77777777" w:rsidR="009C5AE2" w:rsidRDefault="009C5AE2" w:rsidP="007A1031">
      <w:pPr>
        <w:pStyle w:val="Linear"/>
      </w:pPr>
      <w:r>
        <w:t>find</w:t>
      </w:r>
      <w:r>
        <w:tab/>
        <w:t>“</w:t>
      </w:r>
    </w:p>
    <w:p w14:paraId="77167365" w14:textId="77777777" w:rsidR="009C5AE2" w:rsidRDefault="009C5AE2" w:rsidP="007A1031">
      <w:pPr>
        <w:pStyle w:val="Linear"/>
      </w:pPr>
      <w:proofErr w:type="spellStart"/>
      <w:r>
        <w:t>repl</w:t>
      </w:r>
      <w:proofErr w:type="spellEnd"/>
      <w:r>
        <w:tab/>
        <w:t>"</w:t>
      </w:r>
    </w:p>
    <w:p w14:paraId="3355E972" w14:textId="77777777" w:rsidR="009C5AE2" w:rsidRDefault="009C5AE2" w:rsidP="007A1031">
      <w:pPr>
        <w:pStyle w:val="Linear"/>
      </w:pPr>
    </w:p>
    <w:p w14:paraId="01E988B8" w14:textId="77777777" w:rsidR="009C5AE2" w:rsidRDefault="009C5AE2" w:rsidP="007A1031">
      <w:pPr>
        <w:pStyle w:val="Linear"/>
      </w:pPr>
      <w:r>
        <w:t>find</w:t>
      </w:r>
      <w:r>
        <w:tab/>
        <w:t>”</w:t>
      </w:r>
    </w:p>
    <w:p w14:paraId="772EA733" w14:textId="77777777" w:rsidR="009C5AE2" w:rsidRDefault="009C5AE2" w:rsidP="007A1031">
      <w:pPr>
        <w:pStyle w:val="Linear"/>
      </w:pPr>
      <w:proofErr w:type="spellStart"/>
      <w:r>
        <w:t>repl</w:t>
      </w:r>
      <w:proofErr w:type="spellEnd"/>
      <w:r>
        <w:tab/>
        <w:t>"</w:t>
      </w:r>
    </w:p>
    <w:p w14:paraId="53D13DC0" w14:textId="77777777" w:rsidR="009C5AE2" w:rsidRDefault="009C5AE2" w:rsidP="007A1031">
      <w:pPr>
        <w:pStyle w:val="Linear"/>
      </w:pPr>
    </w:p>
    <w:p w14:paraId="1D3AC0A6" w14:textId="77777777" w:rsidR="009C5AE2" w:rsidRDefault="009C5AE2" w:rsidP="007A1031">
      <w:pPr>
        <w:pStyle w:val="Linear"/>
      </w:pPr>
      <w:r>
        <w:t>find</w:t>
      </w:r>
      <w:r>
        <w:tab/>
        <w:t>’</w:t>
      </w:r>
    </w:p>
    <w:p w14:paraId="71FD683C" w14:textId="77777777" w:rsidR="009C5AE2" w:rsidRDefault="009C5AE2" w:rsidP="007A1031">
      <w:pPr>
        <w:pStyle w:val="Linear"/>
      </w:pPr>
      <w:proofErr w:type="spellStart"/>
      <w:r>
        <w:t>repl</w:t>
      </w:r>
      <w:proofErr w:type="spellEnd"/>
      <w:r>
        <w:tab/>
        <w:t>'</w:t>
      </w:r>
    </w:p>
    <w:p w14:paraId="2194AE06" w14:textId="77777777" w:rsidR="009C5AE2" w:rsidRDefault="009C5AE2" w:rsidP="007A1031">
      <w:pPr>
        <w:pStyle w:val="Linear"/>
      </w:pPr>
    </w:p>
    <w:p w14:paraId="5FE4E921" w14:textId="77777777" w:rsidR="009C5AE2" w:rsidRDefault="009C5AE2" w:rsidP="007A1031">
      <w:pPr>
        <w:pStyle w:val="Linear"/>
      </w:pPr>
      <w:r>
        <w:t>find</w:t>
      </w:r>
      <w:r>
        <w:tab/>
        <w:t xml:space="preserve"> 1</w:t>
      </w:r>
    </w:p>
    <w:p w14:paraId="6BD085BB" w14:textId="77777777" w:rsidR="009C5AE2" w:rsidRDefault="009C5AE2" w:rsidP="007A1031">
      <w:pPr>
        <w:pStyle w:val="Linear"/>
      </w:pPr>
      <w:proofErr w:type="spellStart"/>
      <w:r>
        <w:t>repl</w:t>
      </w:r>
      <w:proofErr w:type="spellEnd"/>
      <w:r>
        <w:tab/>
        <w:t xml:space="preserve"> I</w:t>
      </w:r>
    </w:p>
    <w:p w14:paraId="39A7429B" w14:textId="77777777" w:rsidR="009C5AE2" w:rsidRDefault="009C5AE2" w:rsidP="007A1031">
      <w:pPr>
        <w:pStyle w:val="Linear"/>
      </w:pPr>
    </w:p>
    <w:p w14:paraId="60B30EE5" w14:textId="77777777" w:rsidR="009C5AE2" w:rsidRDefault="009C5AE2" w:rsidP="007A1031">
      <w:pPr>
        <w:pStyle w:val="Linear"/>
      </w:pPr>
      <w:r>
        <w:t>find</w:t>
      </w:r>
      <w:r>
        <w:tab/>
        <w:t>~</w:t>
      </w:r>
    </w:p>
    <w:p w14:paraId="504F582F" w14:textId="77777777" w:rsidR="009C5AE2" w:rsidRDefault="009C5AE2" w:rsidP="007A1031">
      <w:pPr>
        <w:pStyle w:val="Linear"/>
      </w:pPr>
      <w:proofErr w:type="spellStart"/>
      <w:r>
        <w:t>repl</w:t>
      </w:r>
      <w:proofErr w:type="spellEnd"/>
      <w:r>
        <w:tab/>
        <w:t>-</w:t>
      </w:r>
    </w:p>
    <w:p w14:paraId="0EF6D99F" w14:textId="77777777" w:rsidR="009C5AE2" w:rsidRDefault="009C5AE2" w:rsidP="007A1031">
      <w:pPr>
        <w:pStyle w:val="Linear"/>
      </w:pPr>
    </w:p>
    <w:p w14:paraId="2F07545F" w14:textId="77777777" w:rsidR="009C5AE2" w:rsidRDefault="009C5AE2" w:rsidP="007A1031">
      <w:pPr>
        <w:pStyle w:val="Linear"/>
      </w:pPr>
      <w:r>
        <w:t>find</w:t>
      </w:r>
      <w:r>
        <w:tab/>
        <w:t xml:space="preserve"> \|</w:t>
      </w:r>
    </w:p>
    <w:p w14:paraId="473C8F69" w14:textId="77777777" w:rsidR="009C5AE2" w:rsidRDefault="009C5AE2" w:rsidP="007A1031">
      <w:pPr>
        <w:pStyle w:val="Linear"/>
      </w:pPr>
      <w:proofErr w:type="spellStart"/>
      <w:r>
        <w:t>repl</w:t>
      </w:r>
      <w:proofErr w:type="spellEnd"/>
      <w:r>
        <w:tab/>
      </w:r>
    </w:p>
    <w:p w14:paraId="7956933F" w14:textId="77777777" w:rsidR="009C5AE2" w:rsidRDefault="009C5AE2" w:rsidP="007A1031">
      <w:pPr>
        <w:pStyle w:val="Linear"/>
      </w:pPr>
    </w:p>
    <w:p w14:paraId="095BCB81" w14:textId="77777777" w:rsidR="009C5AE2" w:rsidRDefault="009C5AE2" w:rsidP="007A1031">
      <w:pPr>
        <w:pStyle w:val="Linear"/>
      </w:pPr>
      <w:r>
        <w:t>find</w:t>
      </w:r>
      <w:r>
        <w:tab/>
        <w:t xml:space="preserve"> [[DOT]]</w:t>
      </w:r>
    </w:p>
    <w:p w14:paraId="219AD1D5" w14:textId="77777777" w:rsidR="009C5AE2" w:rsidRDefault="009C5AE2" w:rsidP="007A1031">
      <w:pPr>
        <w:pStyle w:val="Linear"/>
      </w:pPr>
      <w:proofErr w:type="spellStart"/>
      <w:r>
        <w:t>repl</w:t>
      </w:r>
      <w:proofErr w:type="spellEnd"/>
      <w:r>
        <w:tab/>
      </w:r>
    </w:p>
    <w:p w14:paraId="4B70942C" w14:textId="77777777" w:rsidR="009C5AE2" w:rsidRDefault="009C5AE2" w:rsidP="007A1031">
      <w:pPr>
        <w:pStyle w:val="Linear"/>
      </w:pPr>
    </w:p>
    <w:p w14:paraId="38F133E0" w14:textId="77777777" w:rsidR="009C5AE2" w:rsidRDefault="009C5AE2" w:rsidP="007A1031">
      <w:pPr>
        <w:pStyle w:val="Linear"/>
      </w:pPr>
      <w:r>
        <w:t>find</w:t>
      </w:r>
      <w:r>
        <w:tab/>
        <w:t xml:space="preserve"> </w:t>
      </w:r>
      <w:r>
        <w:rPr>
          <w:rFonts w:ascii="MS Mincho" w:eastAsia="MS Mincho" w:hAnsi="MS Mincho" w:cs="MS Mincho"/>
        </w:rPr>
        <w:t>■</w:t>
      </w:r>
    </w:p>
    <w:p w14:paraId="185FF4B0" w14:textId="77777777" w:rsidR="009C5AE2" w:rsidRDefault="009C5AE2" w:rsidP="007A1031">
      <w:pPr>
        <w:pStyle w:val="Linear"/>
      </w:pPr>
      <w:proofErr w:type="spellStart"/>
      <w:r>
        <w:t>repl</w:t>
      </w:r>
      <w:proofErr w:type="spellEnd"/>
      <w:r>
        <w:tab/>
      </w:r>
    </w:p>
    <w:p w14:paraId="343AD563" w14:textId="77777777" w:rsidR="009C5AE2" w:rsidRDefault="009C5AE2" w:rsidP="007A1031">
      <w:pPr>
        <w:pStyle w:val="Linear"/>
      </w:pPr>
    </w:p>
    <w:p w14:paraId="5018FB73" w14:textId="77777777" w:rsidR="009C5AE2" w:rsidRDefault="009C5AE2" w:rsidP="007A1031">
      <w:pPr>
        <w:pStyle w:val="Linear"/>
      </w:pPr>
      <w:r>
        <w:t>find</w:t>
      </w:r>
      <w:r>
        <w:tab/>
        <w:t xml:space="preserve"> [^</w:t>
      </w:r>
      <w:proofErr w:type="spellStart"/>
      <w:r>
        <w:t>aI</w:t>
      </w:r>
      <w:proofErr w:type="spellEnd"/>
      <w:r>
        <w:t>\W]\r\n</w:t>
      </w:r>
    </w:p>
    <w:p w14:paraId="6973455D" w14:textId="77777777" w:rsidR="009C5AE2" w:rsidRDefault="009C5AE2" w:rsidP="007A1031">
      <w:pPr>
        <w:pStyle w:val="Linear"/>
      </w:pPr>
      <w:proofErr w:type="spellStart"/>
      <w:r>
        <w:t>repl</w:t>
      </w:r>
      <w:proofErr w:type="spellEnd"/>
      <w:r>
        <w:tab/>
      </w:r>
    </w:p>
    <w:p w14:paraId="0638F1C8" w14:textId="77777777" w:rsidR="009C5AE2" w:rsidRDefault="009C5AE2" w:rsidP="007A1031">
      <w:pPr>
        <w:pStyle w:val="Linear"/>
      </w:pPr>
    </w:p>
    <w:p w14:paraId="51A035D6" w14:textId="77777777" w:rsidR="009C5AE2" w:rsidRDefault="009C5AE2" w:rsidP="007A1031">
      <w:pPr>
        <w:pStyle w:val="Linear"/>
      </w:pPr>
      <w:r>
        <w:t>find</w:t>
      </w:r>
      <w:r>
        <w:tab/>
        <w:t xml:space="preserve"> ;</w:t>
      </w:r>
    </w:p>
    <w:p w14:paraId="0A3E24B8" w14:textId="77777777" w:rsidR="009C5AE2" w:rsidRDefault="009C5AE2" w:rsidP="007A1031">
      <w:pPr>
        <w:pStyle w:val="Linear"/>
      </w:pPr>
      <w:proofErr w:type="spellStart"/>
      <w:r>
        <w:t>repl</w:t>
      </w:r>
      <w:proofErr w:type="spellEnd"/>
      <w:r>
        <w:tab/>
      </w:r>
    </w:p>
    <w:p w14:paraId="0D134F62" w14:textId="77777777" w:rsidR="009C5AE2" w:rsidRDefault="009C5AE2" w:rsidP="007A1031">
      <w:pPr>
        <w:pStyle w:val="Linear"/>
      </w:pPr>
    </w:p>
    <w:p w14:paraId="38D92058" w14:textId="77777777" w:rsidR="009C5AE2" w:rsidRDefault="009C5AE2" w:rsidP="007A1031">
      <w:pPr>
        <w:pStyle w:val="Linear"/>
      </w:pPr>
      <w:r>
        <w:t>find</w:t>
      </w:r>
      <w:r>
        <w:tab/>
        <w:t xml:space="preserve"> s </w:t>
      </w:r>
    </w:p>
    <w:p w14:paraId="7CBA9D37" w14:textId="77777777" w:rsidR="009C5AE2" w:rsidRDefault="009C5AE2" w:rsidP="007A1031">
      <w:pPr>
        <w:pStyle w:val="Linear"/>
      </w:pPr>
      <w:proofErr w:type="spellStart"/>
      <w:r>
        <w:t>repl</w:t>
      </w:r>
      <w:proofErr w:type="spellEnd"/>
      <w:r>
        <w:tab/>
        <w:t xml:space="preserve">'s </w:t>
      </w:r>
    </w:p>
    <w:p w14:paraId="1E2E519A" w14:textId="77777777" w:rsidR="009C5AE2" w:rsidRDefault="009C5AE2" w:rsidP="007A1031">
      <w:pPr>
        <w:pStyle w:val="Linear"/>
      </w:pPr>
    </w:p>
    <w:p w14:paraId="71FD35EB" w14:textId="77777777" w:rsidR="009C5AE2" w:rsidRDefault="009C5AE2" w:rsidP="007A1031">
      <w:pPr>
        <w:pStyle w:val="Linear"/>
      </w:pPr>
      <w:r>
        <w:t>find</w:t>
      </w:r>
      <w:r>
        <w:tab/>
        <w:t>\*</w:t>
      </w:r>
    </w:p>
    <w:p w14:paraId="1A0A6253" w14:textId="77777777" w:rsidR="009C5AE2" w:rsidRDefault="009C5AE2" w:rsidP="007A1031">
      <w:pPr>
        <w:pStyle w:val="Linear"/>
      </w:pPr>
      <w:proofErr w:type="spellStart"/>
      <w:r>
        <w:t>repl</w:t>
      </w:r>
      <w:proofErr w:type="spellEnd"/>
      <w:r>
        <w:tab/>
        <w:t>BY HAND</w:t>
      </w:r>
    </w:p>
    <w:p w14:paraId="1B6AB7A3" w14:textId="77777777" w:rsidR="009C5AE2" w:rsidRDefault="009C5AE2" w:rsidP="007A1031">
      <w:pPr>
        <w:pStyle w:val="Linear"/>
      </w:pPr>
    </w:p>
    <w:p w14:paraId="6813A581" w14:textId="77777777" w:rsidR="009C5AE2" w:rsidRDefault="009C5AE2" w:rsidP="007A1031">
      <w:pPr>
        <w:pStyle w:val="Linear"/>
      </w:pPr>
      <w:r>
        <w:t>find</w:t>
      </w:r>
      <w:r>
        <w:tab/>
        <w:t>\^</w:t>
      </w:r>
    </w:p>
    <w:p w14:paraId="54C13608" w14:textId="77777777" w:rsidR="009C5AE2" w:rsidRDefault="009C5AE2" w:rsidP="007A1031">
      <w:pPr>
        <w:pStyle w:val="Linear"/>
      </w:pPr>
      <w:proofErr w:type="spellStart"/>
      <w:r>
        <w:t>repl</w:t>
      </w:r>
      <w:proofErr w:type="spellEnd"/>
      <w:r>
        <w:tab/>
        <w:t>BY HAND</w:t>
      </w:r>
    </w:p>
    <w:p w14:paraId="1342A787" w14:textId="77777777" w:rsidR="009C5AE2" w:rsidRDefault="009C5AE2" w:rsidP="007A1031">
      <w:pPr>
        <w:pStyle w:val="Linear"/>
      </w:pPr>
    </w:p>
    <w:p w14:paraId="7F21989E" w14:textId="77777777" w:rsidR="009C5AE2" w:rsidRDefault="009C5AE2" w:rsidP="007A1031">
      <w:pPr>
        <w:pStyle w:val="Linear"/>
      </w:pPr>
      <w:r>
        <w:t>find</w:t>
      </w:r>
      <w:r>
        <w:tab/>
        <w:t>([a-z])([A-Z])</w:t>
      </w:r>
    </w:p>
    <w:p w14:paraId="46E8D68A" w14:textId="77777777" w:rsidR="009C5AE2" w:rsidRDefault="009C5AE2" w:rsidP="007A1031">
      <w:pPr>
        <w:pStyle w:val="Linear"/>
      </w:pPr>
      <w:proofErr w:type="spellStart"/>
      <w:r>
        <w:t>repl</w:t>
      </w:r>
      <w:proofErr w:type="spellEnd"/>
      <w:r>
        <w:tab/>
        <w:t>\1\r\n\2</w:t>
      </w:r>
    </w:p>
    <w:p w14:paraId="2ED62082" w14:textId="77777777" w:rsidR="009C5AE2" w:rsidRDefault="009C5AE2" w:rsidP="009C5AE2">
      <w:r>
        <w:t>Note that these regexes were written for Notepad++ and are not guaranteed to work for, e.g., Python or Perl implementations.</w:t>
      </w:r>
    </w:p>
    <w:p w14:paraId="161C732B" w14:textId="26B722A7" w:rsidR="007A1031" w:rsidRDefault="007A1031" w:rsidP="009C5AE2">
      <w:r>
        <w:t xml:space="preserve">The function </w:t>
      </w:r>
      <w:proofErr w:type="spellStart"/>
      <w:r w:rsidRPr="007A1031">
        <w:rPr>
          <w:rStyle w:val="Linearchar0"/>
        </w:rPr>
        <w:t>linear_to_list</w:t>
      </w:r>
      <w:proofErr w:type="spellEnd"/>
      <w:r w:rsidRPr="007A1031">
        <w:rPr>
          <w:rStyle w:val="Linearchar0"/>
        </w:rPr>
        <w:t>()</w:t>
      </w:r>
      <w:r>
        <w:t xml:space="preserve"> is used to convert the </w:t>
      </w:r>
      <w:proofErr w:type="spellStart"/>
      <w:r>
        <w:t>OCRed</w:t>
      </w:r>
      <w:proofErr w:type="spellEnd"/>
      <w:r>
        <w:t xml:space="preserve"> output to a Python list (and, from there, to a CSV and/or Pandas </w:t>
      </w:r>
      <w:proofErr w:type="spellStart"/>
      <w:r>
        <w:t>DataFrame</w:t>
      </w:r>
      <w:proofErr w:type="spellEnd"/>
      <w:r>
        <w:t>).  This function accepts a utf-8 text file of the format:</w:t>
      </w:r>
    </w:p>
    <w:p w14:paraId="2A21760F" w14:textId="72F6C2D9" w:rsidR="00003CEC" w:rsidRDefault="00003CEC" w:rsidP="00003CEC">
      <w:pPr>
        <w:pStyle w:val="Linear"/>
      </w:pPr>
      <w:r>
        <w:t>OBSERVATION_A</w:t>
      </w:r>
    </w:p>
    <w:p w14:paraId="2D7906B6" w14:textId="24609707" w:rsidR="00003CEC" w:rsidRDefault="00003CEC" w:rsidP="00003CEC">
      <w:pPr>
        <w:pStyle w:val="Linear"/>
      </w:pPr>
      <w:r>
        <w:t>OBSERVATION_N</w:t>
      </w:r>
    </w:p>
    <w:p w14:paraId="482F08F5" w14:textId="3740F2AC" w:rsidR="00003CEC" w:rsidRDefault="00003CEC" w:rsidP="00003CEC">
      <w:pPr>
        <w:pStyle w:val="Linear"/>
      </w:pPr>
      <w:r>
        <w:t>SOT</w:t>
      </w:r>
    </w:p>
    <w:p w14:paraId="4F778548" w14:textId="5980FDD7" w:rsidR="00003CEC" w:rsidRDefault="00003CEC" w:rsidP="00003CEC">
      <w:pPr>
        <w:pStyle w:val="Linear"/>
      </w:pPr>
      <w:r>
        <w:t>TEXT_LINE_A</w:t>
      </w:r>
    </w:p>
    <w:p w14:paraId="18D4D772" w14:textId="44970177" w:rsidR="00003CEC" w:rsidRDefault="00003CEC" w:rsidP="00003CEC">
      <w:pPr>
        <w:pStyle w:val="Linear"/>
      </w:pPr>
      <w:r>
        <w:t>TEXT_LINE_N</w:t>
      </w:r>
    </w:p>
    <w:p w14:paraId="51AA9051" w14:textId="25C8864C" w:rsidR="00003CEC" w:rsidRDefault="00003CEC" w:rsidP="00003CEC">
      <w:pPr>
        <w:pStyle w:val="Linear"/>
      </w:pPr>
      <w:r>
        <w:t>EOT</w:t>
      </w:r>
    </w:p>
    <w:p w14:paraId="67A9E2C8" w14:textId="2FB3B371" w:rsidR="008656AE" w:rsidRDefault="00003CEC" w:rsidP="00003CEC">
      <w:r>
        <w:t>And produces, for each "EOT" in the source file, a Python list of the format:</w:t>
      </w:r>
    </w:p>
    <w:p w14:paraId="6DB0B8F0" w14:textId="5A23B822" w:rsidR="00003CEC" w:rsidRDefault="00003CEC" w:rsidP="00003CEC">
      <w:pPr>
        <w:pStyle w:val="Linear"/>
      </w:pPr>
      <w:r>
        <w:t>[OBSERVATION_A, OBSERVATION_N, 'TEXT_LINE_A\r\</w:t>
      </w:r>
      <w:proofErr w:type="spellStart"/>
      <w:r>
        <w:t>nTEXT_LINE_N</w:t>
      </w:r>
      <w:proofErr w:type="spellEnd"/>
      <w:r>
        <w:t>']</w:t>
      </w:r>
    </w:p>
    <w:p w14:paraId="288EABCE" w14:textId="4A8DA7F4" w:rsidR="00003CEC" w:rsidDel="007A1031" w:rsidRDefault="006B3F1A" w:rsidP="00003CEC">
      <w:pPr>
        <w:rPr>
          <w:del w:id="0" w:author="Double-Check Proofer" w:date="2016-07-17T09:12:00Z"/>
        </w:rPr>
      </w:pPr>
      <w:r>
        <w:lastRenderedPageBreak/>
        <w:t>At minimum the source file should include at least one observation for each text (likely a key number: in this case, the Johnson number of the poem), as well as the text itself.</w:t>
      </w:r>
    </w:p>
    <w:p w14:paraId="7B6DFE66" w14:textId="69C56689" w:rsidR="008656AE" w:rsidDel="007A1031" w:rsidRDefault="008656AE" w:rsidP="00003CEC">
      <w:pPr>
        <w:rPr>
          <w:del w:id="1" w:author="Double-Check Proofer" w:date="2016-07-17T09:12:00Z"/>
        </w:rPr>
      </w:pPr>
      <w:del w:id="2" w:author="Double-Check Proofer" w:date="2016-07-17T09:12:00Z">
        <w:r w:rsidDel="007A1031">
          <w:delText xml:space="preserve">The </w:delText>
        </w:r>
        <w:r w:rsidR="00DA3A56" w:rsidDel="007A1031">
          <w:delText>cleaned OCR output included</w:delText>
        </w:r>
        <w:r w:rsidDel="007A1031">
          <w:delText xml:space="preserve"> Johnson numbers and the text of the poem (with line breaks intact though often erroneous; see below).  Several other data fields were added</w:delText>
        </w:r>
        <w:r w:rsidR="00DA3A56" w:rsidDel="007A1031">
          <w:delText xml:space="preserve"> via a regex (\r\n([0-9]+)\r\n, </w:delText>
        </w:r>
        <w:r w:rsidR="00DA3A56" w:rsidRPr="00DA3A56" w:rsidDel="007A1031">
          <w:delText>EOT\r\n\1\r\n0000\r\n0\r\n0\r\nA\r\n0000\r\n0000\r\n0000\r\n0000\r\nSOT</w:delText>
        </w:r>
        <w:r w:rsidR="00DA3A56" w:rsidDel="007A1031">
          <w:delText>)</w:delText>
        </w:r>
        <w:r w:rsidDel="007A1031">
          <w:delText>:</w:delText>
        </w:r>
      </w:del>
    </w:p>
    <w:p w14:paraId="45C596E6" w14:textId="52172A3E" w:rsidR="008656AE" w:rsidDel="007A1031" w:rsidRDefault="008656AE" w:rsidP="00003CEC">
      <w:pPr>
        <w:rPr>
          <w:del w:id="3" w:author="Double-Check Proofer" w:date="2016-07-17T09:12:00Z"/>
        </w:rPr>
      </w:pPr>
      <w:del w:id="4" w:author="Double-Check Proofer" w:date="2016-07-17T09:12:00Z">
        <w:r w:rsidDel="007A1031">
          <w:delText>0</w:delText>
        </w:r>
        <w:r w:rsidDel="007A1031">
          <w:tab/>
          <w:delText>Johnson Number</w:delText>
        </w:r>
      </w:del>
    </w:p>
    <w:p w14:paraId="483ADB88" w14:textId="1F177650" w:rsidR="008656AE" w:rsidDel="007A1031" w:rsidRDefault="008656AE" w:rsidP="00003CEC">
      <w:pPr>
        <w:rPr>
          <w:del w:id="5" w:author="Double-Check Proofer" w:date="2016-07-17T09:12:00Z"/>
        </w:rPr>
      </w:pPr>
      <w:del w:id="6" w:author="Double-Check Proofer" w:date="2016-07-17T09:12:00Z">
        <w:r w:rsidDel="007A1031">
          <w:delText>1</w:delText>
        </w:r>
        <w:r w:rsidDel="007A1031">
          <w:tab/>
          <w:delText>Franklin Number</w:delText>
        </w:r>
      </w:del>
    </w:p>
    <w:p w14:paraId="1504D26A" w14:textId="66AE48AB" w:rsidR="008656AE" w:rsidDel="007A1031" w:rsidRDefault="008656AE" w:rsidP="00003CEC">
      <w:pPr>
        <w:rPr>
          <w:del w:id="7" w:author="Double-Check Proofer" w:date="2016-07-17T09:12:00Z"/>
        </w:rPr>
      </w:pPr>
      <w:del w:id="8" w:author="Double-Check Proofer" w:date="2016-07-17T09:12:00Z">
        <w:r w:rsidDel="007A1031">
          <w:delText>2</w:delText>
        </w:r>
        <w:r w:rsidDel="007A1031">
          <w:tab/>
          <w:delText>Fascicle (0=None)</w:delText>
        </w:r>
      </w:del>
    </w:p>
    <w:p w14:paraId="7508F676" w14:textId="32FD2B10" w:rsidR="008656AE" w:rsidDel="007A1031" w:rsidRDefault="008656AE" w:rsidP="00003CEC">
      <w:pPr>
        <w:rPr>
          <w:del w:id="9" w:author="Double-Check Proofer" w:date="2016-07-17T09:12:00Z"/>
        </w:rPr>
      </w:pPr>
      <w:del w:id="10" w:author="Double-Check Proofer" w:date="2016-07-17T09:12:00Z">
        <w:r w:rsidDel="007A1031">
          <w:delText>3</w:delText>
        </w:r>
        <w:r w:rsidDel="007A1031">
          <w:tab/>
          <w:delText>Stanza Structure (0x0, 0=No Stanzas)</w:delText>
        </w:r>
      </w:del>
    </w:p>
    <w:p w14:paraId="73E3F16B" w14:textId="373C791C" w:rsidR="008656AE" w:rsidDel="007A1031" w:rsidRDefault="008656AE" w:rsidP="00003CEC">
      <w:pPr>
        <w:rPr>
          <w:del w:id="11" w:author="Double-Check Proofer" w:date="2016-07-17T09:12:00Z"/>
        </w:rPr>
      </w:pPr>
      <w:del w:id="12" w:author="Double-Check Proofer" w:date="2016-07-17T09:12:00Z">
        <w:r w:rsidDel="007A1031">
          <w:delText>4</w:delText>
        </w:r>
        <w:r w:rsidDel="007A1031">
          <w:tab/>
          <w:delText>Rhyme Scheme (TBD programmatically)</w:delText>
        </w:r>
      </w:del>
    </w:p>
    <w:p w14:paraId="0AB18D16" w14:textId="442132E4" w:rsidR="008656AE" w:rsidDel="007A1031" w:rsidRDefault="008656AE" w:rsidP="00003CEC">
      <w:pPr>
        <w:rPr>
          <w:del w:id="13" w:author="Double-Check Proofer" w:date="2016-07-17T09:12:00Z"/>
        </w:rPr>
      </w:pPr>
      <w:del w:id="14" w:author="Double-Check Proofer" w:date="2016-07-17T09:12:00Z">
        <w:r w:rsidDel="007A1031">
          <w:delText>5</w:delText>
        </w:r>
        <w:r w:rsidDel="007A1031">
          <w:tab/>
          <w:delText>Johnson Year Written</w:delText>
        </w:r>
      </w:del>
    </w:p>
    <w:p w14:paraId="587E382B" w14:textId="41B39FFA" w:rsidR="008656AE" w:rsidDel="007A1031" w:rsidRDefault="008656AE" w:rsidP="00003CEC">
      <w:pPr>
        <w:rPr>
          <w:del w:id="15" w:author="Double-Check Proofer" w:date="2016-07-17T09:12:00Z"/>
        </w:rPr>
      </w:pPr>
      <w:del w:id="16" w:author="Double-Check Proofer" w:date="2016-07-17T09:12:00Z">
        <w:r w:rsidDel="007A1031">
          <w:delText>6</w:delText>
        </w:r>
        <w:r w:rsidDel="007A1031">
          <w:tab/>
          <w:delText>Johnson Year Published</w:delText>
        </w:r>
      </w:del>
    </w:p>
    <w:p w14:paraId="7D3DA5C8" w14:textId="48282706" w:rsidR="008656AE" w:rsidDel="007A1031" w:rsidRDefault="008656AE" w:rsidP="00003CEC">
      <w:pPr>
        <w:rPr>
          <w:del w:id="17" w:author="Double-Check Proofer" w:date="2016-07-17T09:12:00Z"/>
        </w:rPr>
      </w:pPr>
      <w:del w:id="18" w:author="Double-Check Proofer" w:date="2016-07-17T09:12:00Z">
        <w:r w:rsidDel="007A1031">
          <w:delText>7</w:delText>
        </w:r>
        <w:r w:rsidDel="007A1031">
          <w:tab/>
          <w:delText>Franklin Year Written</w:delText>
        </w:r>
      </w:del>
    </w:p>
    <w:p w14:paraId="410DD388" w14:textId="5DB5DDCF" w:rsidR="008656AE" w:rsidDel="007A1031" w:rsidRDefault="008656AE" w:rsidP="00003CEC">
      <w:pPr>
        <w:rPr>
          <w:del w:id="19" w:author="Double-Check Proofer" w:date="2016-07-17T09:12:00Z"/>
        </w:rPr>
      </w:pPr>
      <w:del w:id="20" w:author="Double-Check Proofer" w:date="2016-07-17T09:12:00Z">
        <w:r w:rsidDel="007A1031">
          <w:delText>8</w:delText>
        </w:r>
        <w:r w:rsidDel="007A1031">
          <w:tab/>
          <w:delText>Franklin Year Published</w:delText>
        </w:r>
      </w:del>
    </w:p>
    <w:p w14:paraId="4A78D535" w14:textId="5B0989C6" w:rsidR="008656AE" w:rsidDel="007A1031" w:rsidRDefault="008656AE" w:rsidP="00003CEC">
      <w:pPr>
        <w:rPr>
          <w:del w:id="21" w:author="Double-Check Proofer" w:date="2016-07-17T09:12:00Z"/>
        </w:rPr>
      </w:pPr>
      <w:del w:id="22" w:author="Double-Check Proofer" w:date="2016-07-17T09:12:00Z">
        <w:r w:rsidDel="007A1031">
          <w:delText>9</w:delText>
        </w:r>
        <w:r w:rsidDel="007A1031">
          <w:tab/>
          <w:delText>Johnson Editorial Note</w:delText>
        </w:r>
      </w:del>
    </w:p>
    <w:p w14:paraId="18983310" w14:textId="04C2BBD4" w:rsidR="008656AE" w:rsidDel="007A1031" w:rsidRDefault="008656AE" w:rsidP="00003CEC">
      <w:pPr>
        <w:rPr>
          <w:del w:id="23" w:author="Double-Check Proofer" w:date="2016-07-17T09:12:00Z"/>
        </w:rPr>
      </w:pPr>
      <w:del w:id="24" w:author="Double-Check Proofer" w:date="2016-07-17T09:12:00Z">
        <w:r w:rsidDel="007A1031">
          <w:delText>10</w:delText>
        </w:r>
        <w:r w:rsidDel="007A1031">
          <w:tab/>
          <w:delText>Franklin Editorial Note</w:delText>
        </w:r>
      </w:del>
    </w:p>
    <w:p w14:paraId="21EBBA5E" w14:textId="1AD45565" w:rsidR="008656AE" w:rsidDel="007A1031" w:rsidRDefault="008656AE" w:rsidP="00003CEC">
      <w:pPr>
        <w:rPr>
          <w:del w:id="25" w:author="Double-Check Proofer" w:date="2016-07-17T09:12:00Z"/>
        </w:rPr>
      </w:pPr>
      <w:del w:id="26" w:author="Double-Check Proofer" w:date="2016-07-17T09:12:00Z">
        <w:r w:rsidDel="007A1031">
          <w:delText>11</w:delText>
        </w:r>
        <w:r w:rsidDel="007A1031">
          <w:tab/>
          <w:delText>Title</w:delText>
        </w:r>
      </w:del>
    </w:p>
    <w:p w14:paraId="6B595B8C" w14:textId="571D9F41" w:rsidR="008656AE" w:rsidDel="007A1031" w:rsidRDefault="008656AE" w:rsidP="00003CEC">
      <w:pPr>
        <w:rPr>
          <w:del w:id="27" w:author="Double-Check Proofer" w:date="2016-07-17T09:12:00Z"/>
        </w:rPr>
      </w:pPr>
      <w:del w:id="28" w:author="Double-Check Proofer" w:date="2016-07-17T09:12:00Z">
        <w:r w:rsidDel="007A1031">
          <w:delText>12</w:delText>
        </w:r>
        <w:r w:rsidDel="007A1031">
          <w:tab/>
          <w:delText>\SOT</w:delText>
        </w:r>
      </w:del>
    </w:p>
    <w:p w14:paraId="5E19FAED" w14:textId="3392981B" w:rsidR="008656AE" w:rsidDel="007A1031" w:rsidRDefault="008656AE" w:rsidP="00003CEC">
      <w:pPr>
        <w:rPr>
          <w:del w:id="29" w:author="Double-Check Proofer" w:date="2016-07-17T09:12:00Z"/>
        </w:rPr>
      </w:pPr>
      <w:del w:id="30" w:author="Double-Check Proofer" w:date="2016-07-17T09:12:00Z">
        <w:r w:rsidDel="007A1031">
          <w:delText>13:</w:delText>
        </w:r>
        <w:r w:rsidDel="007A1031">
          <w:tab/>
          <w:delText>\POEM TEXT</w:delText>
        </w:r>
      </w:del>
    </w:p>
    <w:p w14:paraId="25BC33AF" w14:textId="104DD55D" w:rsidR="008656AE" w:rsidDel="007A1031" w:rsidRDefault="00DA3A56" w:rsidP="00003CEC">
      <w:pPr>
        <w:rPr>
          <w:del w:id="31" w:author="Double-Check Proofer" w:date="2016-07-17T09:12:00Z"/>
        </w:rPr>
      </w:pPr>
      <w:del w:id="32" w:author="Double-Check Proofer" w:date="2016-07-17T09:12:00Z">
        <w:r w:rsidDel="007A1031">
          <w:tab/>
          <w:delText>\EOT</w:delText>
        </w:r>
      </w:del>
    </w:p>
    <w:p w14:paraId="40179565" w14:textId="15C3967B" w:rsidR="008656AE" w:rsidDel="007A1031" w:rsidRDefault="00DA3A56" w:rsidP="00003CEC">
      <w:pPr>
        <w:rPr>
          <w:del w:id="33" w:author="Double-Check Proofer" w:date="2016-07-17T09:12:00Z"/>
        </w:rPr>
      </w:pPr>
      <w:del w:id="34" w:author="Double-Check Proofer" w:date="2016-07-17T09:12:00Z">
        <w:r w:rsidDel="007A1031">
          <w:delText>Where “SOT” means “Start of Text” and “EOT” means “End of Text.”  This resulted in a final plaintext file consisting of records, each of which was formatted as follows:</w:delText>
        </w:r>
      </w:del>
    </w:p>
    <w:p w14:paraId="63CB0ED8" w14:textId="7CCDFEC4" w:rsidR="008656AE" w:rsidDel="007A1031" w:rsidRDefault="008656AE" w:rsidP="00003CEC">
      <w:pPr>
        <w:rPr>
          <w:del w:id="35" w:author="Double-Check Proofer" w:date="2016-07-17T09:12:00Z"/>
        </w:rPr>
      </w:pPr>
      <w:del w:id="36" w:author="Double-Check Proofer" w:date="2016-07-17T09:12:00Z">
        <w:r w:rsidDel="007A1031">
          <w:delText>0000</w:delText>
        </w:r>
      </w:del>
    </w:p>
    <w:p w14:paraId="0005556E" w14:textId="592509C9" w:rsidR="008656AE" w:rsidDel="007A1031" w:rsidRDefault="008656AE" w:rsidP="00003CEC">
      <w:pPr>
        <w:rPr>
          <w:del w:id="37" w:author="Double-Check Proofer" w:date="2016-07-17T09:12:00Z"/>
        </w:rPr>
      </w:pPr>
      <w:del w:id="38" w:author="Double-Check Proofer" w:date="2016-07-17T09:12:00Z">
        <w:r w:rsidDel="007A1031">
          <w:delText>0000</w:delText>
        </w:r>
      </w:del>
    </w:p>
    <w:p w14:paraId="67AB1215" w14:textId="66E2D7A3" w:rsidR="008656AE" w:rsidDel="007A1031" w:rsidRDefault="008656AE" w:rsidP="00003CEC">
      <w:pPr>
        <w:rPr>
          <w:del w:id="39" w:author="Double-Check Proofer" w:date="2016-07-17T09:12:00Z"/>
        </w:rPr>
      </w:pPr>
      <w:del w:id="40" w:author="Double-Check Proofer" w:date="2016-07-17T09:12:00Z">
        <w:r w:rsidDel="007A1031">
          <w:delText>0</w:delText>
        </w:r>
      </w:del>
    </w:p>
    <w:p w14:paraId="28E1A784" w14:textId="2B01F8DD" w:rsidR="008656AE" w:rsidDel="007A1031" w:rsidRDefault="008656AE" w:rsidP="00003CEC">
      <w:pPr>
        <w:rPr>
          <w:del w:id="41" w:author="Double-Check Proofer" w:date="2016-07-17T09:12:00Z"/>
        </w:rPr>
      </w:pPr>
      <w:del w:id="42" w:author="Double-Check Proofer" w:date="2016-07-17T09:12:00Z">
        <w:r w:rsidDel="007A1031">
          <w:delText>0000</w:delText>
        </w:r>
      </w:del>
    </w:p>
    <w:p w14:paraId="73E44C44" w14:textId="0913E888" w:rsidR="008656AE" w:rsidDel="007A1031" w:rsidRDefault="008656AE" w:rsidP="00003CEC">
      <w:pPr>
        <w:rPr>
          <w:del w:id="43" w:author="Double-Check Proofer" w:date="2016-07-17T09:12:00Z"/>
        </w:rPr>
      </w:pPr>
      <w:del w:id="44" w:author="Double-Check Proofer" w:date="2016-07-17T09:12:00Z">
        <w:r w:rsidDel="007A1031">
          <w:delText>A</w:delText>
        </w:r>
      </w:del>
    </w:p>
    <w:p w14:paraId="184EBA53" w14:textId="4B280F5C" w:rsidR="008656AE" w:rsidDel="007A1031" w:rsidRDefault="008656AE" w:rsidP="00003CEC">
      <w:pPr>
        <w:rPr>
          <w:del w:id="45" w:author="Double-Check Proofer" w:date="2016-07-17T09:12:00Z"/>
        </w:rPr>
      </w:pPr>
      <w:del w:id="46" w:author="Double-Check Proofer" w:date="2016-07-17T09:12:00Z">
        <w:r w:rsidDel="007A1031">
          <w:delText>0000</w:delText>
        </w:r>
      </w:del>
    </w:p>
    <w:p w14:paraId="1F4ED21A" w14:textId="2C9FAF7B" w:rsidR="008656AE" w:rsidDel="007A1031" w:rsidRDefault="008656AE" w:rsidP="00003CEC">
      <w:pPr>
        <w:rPr>
          <w:del w:id="47" w:author="Double-Check Proofer" w:date="2016-07-17T09:12:00Z"/>
        </w:rPr>
      </w:pPr>
      <w:del w:id="48" w:author="Double-Check Proofer" w:date="2016-07-17T09:12:00Z">
        <w:r w:rsidDel="007A1031">
          <w:delText>0000</w:delText>
        </w:r>
      </w:del>
    </w:p>
    <w:p w14:paraId="2DDF0205" w14:textId="17B90141" w:rsidR="008656AE" w:rsidDel="007A1031" w:rsidRDefault="008656AE" w:rsidP="00003CEC">
      <w:pPr>
        <w:rPr>
          <w:del w:id="49" w:author="Double-Check Proofer" w:date="2016-07-17T09:12:00Z"/>
        </w:rPr>
      </w:pPr>
      <w:del w:id="50" w:author="Double-Check Proofer" w:date="2016-07-17T09:12:00Z">
        <w:r w:rsidDel="007A1031">
          <w:delText>0000</w:delText>
        </w:r>
      </w:del>
    </w:p>
    <w:p w14:paraId="5F5D33BC" w14:textId="3B3E6290" w:rsidR="008656AE" w:rsidDel="007A1031" w:rsidRDefault="008656AE" w:rsidP="00003CEC">
      <w:pPr>
        <w:rPr>
          <w:del w:id="51" w:author="Double-Check Proofer" w:date="2016-07-17T09:12:00Z"/>
        </w:rPr>
      </w:pPr>
      <w:del w:id="52" w:author="Double-Check Proofer" w:date="2016-07-17T09:12:00Z">
        <w:r w:rsidDel="007A1031">
          <w:delText>0000</w:delText>
        </w:r>
      </w:del>
    </w:p>
    <w:p w14:paraId="15969CCC" w14:textId="43B08CAB" w:rsidR="008656AE" w:rsidDel="007A1031" w:rsidRDefault="008656AE" w:rsidP="00003CEC">
      <w:pPr>
        <w:rPr>
          <w:del w:id="53" w:author="Double-Check Proofer" w:date="2016-07-17T09:12:00Z"/>
        </w:rPr>
      </w:pPr>
      <w:del w:id="54" w:author="Double-Check Proofer" w:date="2016-07-17T09:12:00Z">
        <w:r w:rsidDel="007A1031">
          <w:delText>J_note</w:delText>
        </w:r>
      </w:del>
    </w:p>
    <w:p w14:paraId="4E0A0E5B" w14:textId="1D55647A" w:rsidR="008656AE" w:rsidDel="007A1031" w:rsidRDefault="008656AE" w:rsidP="00003CEC">
      <w:pPr>
        <w:rPr>
          <w:del w:id="55" w:author="Double-Check Proofer" w:date="2016-07-17T09:12:00Z"/>
        </w:rPr>
      </w:pPr>
      <w:del w:id="56" w:author="Double-Check Proofer" w:date="2016-07-17T09:12:00Z">
        <w:r w:rsidDel="007A1031">
          <w:delText>F_note</w:delText>
        </w:r>
      </w:del>
    </w:p>
    <w:p w14:paraId="72D5A780" w14:textId="3D54995E" w:rsidR="008656AE" w:rsidDel="007A1031" w:rsidRDefault="008656AE" w:rsidP="00003CEC">
      <w:pPr>
        <w:rPr>
          <w:del w:id="57" w:author="Double-Check Proofer" w:date="2016-07-17T09:12:00Z"/>
        </w:rPr>
      </w:pPr>
      <w:del w:id="58" w:author="Double-Check Proofer" w:date="2016-07-17T09:12:00Z">
        <w:r w:rsidDel="007A1031">
          <w:delText>SOT</w:delText>
        </w:r>
      </w:del>
    </w:p>
    <w:p w14:paraId="0987CFAA" w14:textId="37A5A645" w:rsidR="008656AE" w:rsidDel="007A1031" w:rsidRDefault="008656AE" w:rsidP="00003CEC">
      <w:pPr>
        <w:rPr>
          <w:del w:id="59" w:author="Double-Check Proofer" w:date="2016-07-17T09:12:00Z"/>
        </w:rPr>
      </w:pPr>
      <w:del w:id="60" w:author="Double-Check Proofer" w:date="2016-07-17T09:12:00Z">
        <w:r w:rsidDel="007A1031">
          <w:delText>POEM TEXT</w:delText>
        </w:r>
      </w:del>
    </w:p>
    <w:p w14:paraId="3A367178" w14:textId="3BD4CAE2" w:rsidR="008656AE" w:rsidDel="007A1031" w:rsidRDefault="008656AE" w:rsidP="00003CEC">
      <w:pPr>
        <w:rPr>
          <w:del w:id="61" w:author="Double-Check Proofer" w:date="2016-07-17T09:12:00Z"/>
        </w:rPr>
      </w:pPr>
      <w:del w:id="62" w:author="Double-Check Proofer" w:date="2016-07-17T09:12:00Z">
        <w:r w:rsidDel="007A1031">
          <w:delText>EOT</w:delText>
        </w:r>
      </w:del>
    </w:p>
    <w:p w14:paraId="55ABD1B9" w14:textId="16893DF9" w:rsidR="008656AE" w:rsidRDefault="00DA3A56" w:rsidP="00003CEC">
      <w:del w:id="63" w:author="Double-Check Proofer" w:date="2016-07-17T09:12:00Z">
        <w:r w:rsidDel="007A1031">
          <w:delText>These data fields have been changed in the final version and, i</w:delText>
        </w:r>
        <w:r w:rsidR="008656AE" w:rsidDel="007A1031">
          <w:delText xml:space="preserve">n retrospect, </w:delText>
        </w:r>
        <w:r w:rsidDel="007A1031">
          <w:delText>constituted unnecessary</w:delText>
        </w:r>
        <w:r w:rsidR="008656AE" w:rsidDel="007A1031">
          <w:delText xml:space="preserve"> inclusions: it </w:delText>
        </w:r>
        <w:r w:rsidDel="007A1031">
          <w:delText xml:space="preserve">proved </w:delText>
        </w:r>
        <w:r w:rsidR="008656AE" w:rsidDel="007A1031">
          <w:delText xml:space="preserve">simpler </w:delText>
        </w:r>
        <w:r w:rsidDel="007A1031">
          <w:delText xml:space="preserve">instead </w:delText>
        </w:r>
        <w:r w:rsidR="008656AE" w:rsidDel="007A1031">
          <w:delText>to construct a separate list of data fields and join them, programmatically, to the plaintext output.</w:delText>
        </w:r>
      </w:del>
    </w:p>
    <w:p w14:paraId="3B998AD6" w14:textId="0D60B212" w:rsidR="009C5AE2" w:rsidRDefault="006B3F1A" w:rsidP="006B3F1A">
      <w:pPr>
        <w:pStyle w:val="Heading2"/>
      </w:pPr>
      <w:r>
        <w:t>Cleaning</w:t>
      </w:r>
    </w:p>
    <w:p w14:paraId="07C25FD0" w14:textId="5FB08E42" w:rsidR="00CE7285" w:rsidRDefault="006B3F1A" w:rsidP="006B3F1A">
      <w:r>
        <w:t>Additional cleaning was undertaken by hand.  Common errors included "2" for "?", dashes (hyphens) without spacing (despite the regex above), and "111" for "I'll"; note, however, that these precise transcription errors are likely to vary significantly depending on the source images.</w:t>
      </w:r>
    </w:p>
    <w:p w14:paraId="134E5B29" w14:textId="6B473AA8" w:rsidR="006B3F1A" w:rsidRDefault="006B3F1A" w:rsidP="006B3F1A">
      <w:pPr>
        <w:pStyle w:val="Heading1"/>
      </w:pPr>
      <w:r>
        <w:t xml:space="preserve">Data </w:t>
      </w:r>
      <w:r w:rsidR="00EB5E38">
        <w:t>Shaping</w:t>
      </w:r>
    </w:p>
    <w:p w14:paraId="400BFDED" w14:textId="489B7E2C" w:rsidR="006B3F1A" w:rsidRDefault="005E1F34" w:rsidP="006B3F1A">
      <w:r>
        <w:t xml:space="preserve">With the texts successfully and (largely) accurately serialized in a Python list, it was necessary both to create the data structure in which the texts would reside, </w:t>
      </w:r>
      <w:r w:rsidR="00EB5E38">
        <w:t>and to reshape the texts to fit this structure</w:t>
      </w:r>
      <w:r>
        <w:t>.</w:t>
      </w:r>
    </w:p>
    <w:p w14:paraId="12CFC51C" w14:textId="19DBED52" w:rsidR="005E1F34" w:rsidRDefault="005E1F34" w:rsidP="005E1F34">
      <w:pPr>
        <w:pStyle w:val="Heading2"/>
      </w:pPr>
      <w:r>
        <w:t>Data Structure</w:t>
      </w:r>
    </w:p>
    <w:p w14:paraId="252C1DE9" w14:textId="67B15901" w:rsidR="005E1F34" w:rsidRDefault="005E1F34" w:rsidP="005E1F34">
      <w:r>
        <w:t xml:space="preserve">A Pandas </w:t>
      </w:r>
      <w:proofErr w:type="spellStart"/>
      <w:r>
        <w:t>DataFrame</w:t>
      </w:r>
      <w:proofErr w:type="spellEnd"/>
      <w:r>
        <w:t xml:space="preserve"> was chosen as the data structure for the texts for several reasons:</w:t>
      </w:r>
    </w:p>
    <w:p w14:paraId="3B4F2E55" w14:textId="479F37C5" w:rsidR="005E1F34" w:rsidRDefault="005E1F34" w:rsidP="005E1F34">
      <w:pPr>
        <w:pStyle w:val="ListParagraph"/>
        <w:numPr>
          <w:ilvl w:val="0"/>
          <w:numId w:val="7"/>
        </w:numPr>
      </w:pPr>
      <w:r>
        <w:rPr>
          <w:b/>
        </w:rPr>
        <w:t>Extensibility</w:t>
      </w:r>
      <w:r w:rsidRPr="005E1F34">
        <w:rPr>
          <w:b/>
        </w:rPr>
        <w:t>.</w:t>
      </w:r>
      <w:r>
        <w:t xml:space="preserve">  Python's built in </w:t>
      </w:r>
      <w:proofErr w:type="spellStart"/>
      <w:r w:rsidRPr="0039468C">
        <w:rPr>
          <w:rStyle w:val="Linearchar0"/>
        </w:rPr>
        <w:t>dict</w:t>
      </w:r>
      <w:proofErr w:type="spellEnd"/>
      <w:r>
        <w:t xml:space="preserve"> type allows easy </w:t>
      </w:r>
      <w:proofErr w:type="spellStart"/>
      <w:r>
        <w:t>key:value</w:t>
      </w:r>
      <w:proofErr w:type="spellEnd"/>
      <w:r>
        <w:t xml:space="preserve"> assignment, but does not preserve order and becomes onerous for data more than 2 levels deep; similarly, Python's built-in </w:t>
      </w:r>
      <w:r w:rsidRPr="0039468C">
        <w:rPr>
          <w:rStyle w:val="Linearchar0"/>
        </w:rPr>
        <w:t>list</w:t>
      </w:r>
      <w:r>
        <w:t xml:space="preserve"> type preserves order, but lacks extensive assignment ability.  The </w:t>
      </w:r>
      <w:proofErr w:type="spellStart"/>
      <w:r>
        <w:t>DataFrame</w:t>
      </w:r>
      <w:proofErr w:type="spellEnd"/>
      <w:r>
        <w:t xml:space="preserve"> (which operates much like an R </w:t>
      </w:r>
      <w:proofErr w:type="spellStart"/>
      <w:r>
        <w:t>data.frame</w:t>
      </w:r>
      <w:proofErr w:type="spellEnd"/>
      <w:r>
        <w:t>) allows simple assignment of new observations while preserving order.</w:t>
      </w:r>
    </w:p>
    <w:p w14:paraId="05329749" w14:textId="77777777" w:rsidR="009E48C6" w:rsidRDefault="009E48C6" w:rsidP="005E1F34">
      <w:pPr>
        <w:pStyle w:val="ListParagraph"/>
        <w:numPr>
          <w:ilvl w:val="0"/>
          <w:numId w:val="7"/>
        </w:numPr>
      </w:pPr>
      <w:r>
        <w:rPr>
          <w:b/>
        </w:rPr>
        <w:t xml:space="preserve">Functionality. </w:t>
      </w:r>
      <w:r>
        <w:t xml:space="preserve"> As built-ins, </w:t>
      </w:r>
      <w:proofErr w:type="spellStart"/>
      <w:r w:rsidRPr="0039468C">
        <w:rPr>
          <w:rStyle w:val="Linearchar0"/>
        </w:rPr>
        <w:t>dict</w:t>
      </w:r>
      <w:proofErr w:type="spellEnd"/>
      <w:r>
        <w:t xml:space="preserve"> and </w:t>
      </w:r>
      <w:r w:rsidRPr="0039468C">
        <w:rPr>
          <w:rStyle w:val="Linearchar0"/>
        </w:rPr>
        <w:t>list</w:t>
      </w:r>
      <w:r>
        <w:t xml:space="preserve"> feature limited overall functionality.  </w:t>
      </w:r>
      <w:proofErr w:type="spellStart"/>
      <w:r>
        <w:t>DataFrames</w:t>
      </w:r>
      <w:proofErr w:type="spellEnd"/>
      <w:r>
        <w:t xml:space="preserve">, however, have full slicing and </w:t>
      </w:r>
      <w:proofErr w:type="spellStart"/>
      <w:r>
        <w:t>subsetting</w:t>
      </w:r>
      <w:proofErr w:type="spellEnd"/>
      <w:r>
        <w:t xml:space="preserve"> operations, and also support </w:t>
      </w:r>
      <w:proofErr w:type="spellStart"/>
      <w:r>
        <w:t>NumPy's</w:t>
      </w:r>
      <w:proofErr w:type="spellEnd"/>
      <w:r>
        <w:t xml:space="preserve"> fast, </w:t>
      </w:r>
      <w:proofErr w:type="spellStart"/>
      <w:r>
        <w:t>vectorized</w:t>
      </w:r>
      <w:proofErr w:type="spellEnd"/>
      <w:r>
        <w:t xml:space="preserve"> mathematical operations.</w:t>
      </w:r>
    </w:p>
    <w:p w14:paraId="422B6B90" w14:textId="4B4A45E7" w:rsidR="005E1F34" w:rsidRDefault="009E48C6" w:rsidP="005E1F34">
      <w:pPr>
        <w:pStyle w:val="ListParagraph"/>
        <w:numPr>
          <w:ilvl w:val="0"/>
          <w:numId w:val="7"/>
        </w:numPr>
      </w:pPr>
      <w:r>
        <w:rPr>
          <w:b/>
        </w:rPr>
        <w:t>Portability.</w:t>
      </w:r>
      <w:r>
        <w:t xml:space="preserve">  Rather than developing a "bespoke" data structure that would increase the number of program dependencies (and the possibility for error), use of </w:t>
      </w:r>
      <w:proofErr w:type="spellStart"/>
      <w:r>
        <w:t>DataFrames</w:t>
      </w:r>
      <w:proofErr w:type="spellEnd"/>
      <w:r>
        <w:t xml:space="preserve"> ensures that the Glass program will run in a wider variety of environments; </w:t>
      </w:r>
      <w:proofErr w:type="spellStart"/>
      <w:r>
        <w:t>DataFrames</w:t>
      </w:r>
      <w:proofErr w:type="spellEnd"/>
      <w:r>
        <w:t xml:space="preserve"> also features built-in methods for exporting objects to CSV files for use in other applications.</w:t>
      </w:r>
    </w:p>
    <w:p w14:paraId="7B689411" w14:textId="065BE3D4" w:rsidR="009E48C6" w:rsidRDefault="00651539" w:rsidP="009E48C6">
      <w:r>
        <w:t xml:space="preserve">Finally, the similarity between Pandas </w:t>
      </w:r>
      <w:proofErr w:type="spellStart"/>
      <w:r>
        <w:t>DataFrames</w:t>
      </w:r>
      <w:proofErr w:type="spellEnd"/>
      <w:r>
        <w:t xml:space="preserve"> and R data frames should somewhat facilitate migration to R in case more advanced statistical functions are required (or if R's other visualization and data shaping libraries are required).</w:t>
      </w:r>
    </w:p>
    <w:p w14:paraId="12540F44" w14:textId="77777777" w:rsidR="0039468C" w:rsidRDefault="0039468C" w:rsidP="0039468C">
      <w:pPr>
        <w:pStyle w:val="Heading2"/>
      </w:pPr>
      <w:r>
        <w:t>Stanzas</w:t>
      </w:r>
    </w:p>
    <w:p w14:paraId="51966957" w14:textId="7E20FC6E" w:rsidR="0039468C" w:rsidRDefault="0039468C" w:rsidP="009E48C6">
      <w:r>
        <w:t>Line breaks were inconsistently detected in the scanning and digitization process (see Appendix).  Therefore, it was necessary to manually review each poem and note down its stanza structure, a task facilitated somewhat by Dickinson’s highly regular style.  For the curious, 568 of her poems include no stanzas/a single stanza, 998 of her (</w:t>
      </w:r>
      <w:proofErr w:type="spellStart"/>
      <w:r>
        <w:t>multistanza</w:t>
      </w:r>
      <w:proofErr w:type="spellEnd"/>
      <w:r>
        <w:t>) poems are in quatrains, and the remaining ~200 are in various formats, most frequently sets of triplets and sextets.</w:t>
      </w:r>
    </w:p>
    <w:p w14:paraId="0E3FE3CE" w14:textId="44131A9F" w:rsidR="00651539" w:rsidRDefault="00651539" w:rsidP="00651539">
      <w:pPr>
        <w:pStyle w:val="Heading2"/>
      </w:pPr>
      <w:r>
        <w:t>Splitting</w:t>
      </w:r>
    </w:p>
    <w:p w14:paraId="2BF115DD" w14:textId="1604151B" w:rsidR="00651539" w:rsidRDefault="00651539" w:rsidP="00651539">
      <w:r>
        <w:t xml:space="preserve">The smallest formal (not grammatical or lexical) unit of a poem is a line.  For the purposes of classification, all lines belong to a stanza, with each stanza containing at least one line and each poem containing at least one stanza.  Under this structure, a collection of poems can be split into individual lines, with line number, stanza number, and poem number appended to each.  This allows the possibility of </w:t>
      </w:r>
      <w:r w:rsidR="0039468C">
        <w:t xml:space="preserve">direct, </w:t>
      </w:r>
      <w:proofErr w:type="spellStart"/>
      <w:r>
        <w:t>vectorized</w:t>
      </w:r>
      <w:proofErr w:type="spellEnd"/>
      <w:r w:rsidR="0039468C">
        <w:t>,</w:t>
      </w:r>
      <w:r>
        <w:t xml:space="preserve"> </w:t>
      </w:r>
      <w:r w:rsidR="0039468C">
        <w:t xml:space="preserve">line-by-line </w:t>
      </w:r>
      <w:r>
        <w:t xml:space="preserve">operations (the most frequent) as well as </w:t>
      </w:r>
      <w:r w:rsidR="0039468C">
        <w:t>semi-</w:t>
      </w:r>
      <w:proofErr w:type="spellStart"/>
      <w:r w:rsidR="0039468C">
        <w:t>vectorized</w:t>
      </w:r>
      <w:proofErr w:type="spellEnd"/>
      <w:r w:rsidR="0039468C">
        <w:t xml:space="preserve"> operations </w:t>
      </w:r>
      <w:r>
        <w:t xml:space="preserve">by stanza and by poem </w:t>
      </w:r>
      <w:r w:rsidR="0039468C">
        <w:t xml:space="preserve">via </w:t>
      </w:r>
      <w:r>
        <w:t>aggregation.</w:t>
      </w:r>
    </w:p>
    <w:p w14:paraId="63D8FD3F" w14:textId="3918B123" w:rsidR="0039468C" w:rsidRDefault="0039468C" w:rsidP="00651539">
      <w:r>
        <w:lastRenderedPageBreak/>
        <w:t xml:space="preserve">An additional benefit of a data structure wherein each line has its own entry is that it more easily allows for the inclusion of </w:t>
      </w:r>
      <w:r w:rsidR="0042793F">
        <w:t>variant readings</w:t>
      </w:r>
      <w:r>
        <w:t>.  E.g., if a certain line is translated from stanza 2 to stanza 1 in Franklin versus Johnson, this change is easily indicated by the addition of new "Franklin Stanza" and "Franklin Line" enumerations.  It is then possible to index either according to Johnson, Franklin, or, more generally, any arbitrary manuscript version of a corpus for which numbering is available.</w:t>
      </w:r>
    </w:p>
    <w:p w14:paraId="35AA5964" w14:textId="63342E16" w:rsidR="0039468C" w:rsidRDefault="0039468C" w:rsidP="0039468C">
      <w:pPr>
        <w:pStyle w:val="Heading2"/>
      </w:pPr>
      <w:r>
        <w:t>Numbering</w:t>
      </w:r>
    </w:p>
    <w:p w14:paraId="1F538E9F" w14:textId="6B07C6B5" w:rsidR="0039468C" w:rsidRDefault="0039468C" w:rsidP="0039468C">
      <w:r>
        <w:t xml:space="preserve">For completeness, and following the Johnson numbering and formatting of Dickinson's poems, the following numbering fields were appended to the </w:t>
      </w:r>
      <w:proofErr w:type="spellStart"/>
      <w:r>
        <w:t>DataFrame</w:t>
      </w:r>
      <w:proofErr w:type="spellEnd"/>
      <w:r>
        <w:t>:</w:t>
      </w:r>
    </w:p>
    <w:p w14:paraId="7E0A450C" w14:textId="1BEF1541" w:rsidR="0039468C" w:rsidRDefault="0039468C" w:rsidP="0039468C">
      <w:pPr>
        <w:pStyle w:val="ListParagraph"/>
        <w:numPr>
          <w:ilvl w:val="0"/>
          <w:numId w:val="8"/>
        </w:numPr>
      </w:pPr>
      <w:proofErr w:type="spellStart"/>
      <w:r>
        <w:t>j_num</w:t>
      </w:r>
      <w:proofErr w:type="spellEnd"/>
      <w:r>
        <w:tab/>
      </w:r>
      <w:r>
        <w:tab/>
        <w:t xml:space="preserve">The Johnson number </w:t>
      </w:r>
      <w:r>
        <w:tab/>
      </w:r>
      <w:r>
        <w:tab/>
      </w:r>
      <w:r>
        <w:tab/>
      </w:r>
      <w:r>
        <w:tab/>
      </w:r>
      <w:r>
        <w:tab/>
        <w:t>(1 – 1775)</w:t>
      </w:r>
    </w:p>
    <w:p w14:paraId="63944EC6" w14:textId="521C1B98" w:rsidR="0039468C" w:rsidRDefault="0039468C" w:rsidP="0039468C">
      <w:pPr>
        <w:pStyle w:val="ListParagraph"/>
        <w:numPr>
          <w:ilvl w:val="0"/>
          <w:numId w:val="8"/>
        </w:numPr>
      </w:pPr>
      <w:proofErr w:type="spellStart"/>
      <w:r>
        <w:t>j_lin_abs</w:t>
      </w:r>
      <w:proofErr w:type="spellEnd"/>
      <w:r>
        <w:tab/>
        <w:t xml:space="preserve">The absolute line number in the Johnson scheme </w:t>
      </w:r>
      <w:r>
        <w:tab/>
        <w:t>(0 – 19260)</w:t>
      </w:r>
    </w:p>
    <w:p w14:paraId="29E5F4C8" w14:textId="11146179" w:rsidR="0039468C" w:rsidRDefault="0039468C" w:rsidP="0039468C">
      <w:pPr>
        <w:pStyle w:val="ListParagraph"/>
        <w:numPr>
          <w:ilvl w:val="0"/>
          <w:numId w:val="8"/>
        </w:numPr>
      </w:pPr>
      <w:proofErr w:type="spellStart"/>
      <w:r>
        <w:t>j_stz_abs</w:t>
      </w:r>
      <w:proofErr w:type="spellEnd"/>
      <w:r>
        <w:tab/>
        <w:t xml:space="preserve">The absolute stanza number in the Johnson scheme </w:t>
      </w:r>
      <w:r>
        <w:tab/>
        <w:t>(0 – 4480)</w:t>
      </w:r>
    </w:p>
    <w:p w14:paraId="0896B9D3" w14:textId="0013D427" w:rsidR="0039468C" w:rsidRDefault="0039468C" w:rsidP="0039468C">
      <w:pPr>
        <w:pStyle w:val="ListParagraph"/>
        <w:numPr>
          <w:ilvl w:val="0"/>
          <w:numId w:val="8"/>
        </w:numPr>
      </w:pPr>
      <w:proofErr w:type="spellStart"/>
      <w:r>
        <w:t>j_lin_poem</w:t>
      </w:r>
      <w:proofErr w:type="spellEnd"/>
      <w:r>
        <w:tab/>
        <w:t xml:space="preserve">The line number relative to the current poem </w:t>
      </w:r>
      <w:r>
        <w:tab/>
      </w:r>
      <w:r>
        <w:tab/>
        <w:t>(0 – ~40)</w:t>
      </w:r>
    </w:p>
    <w:p w14:paraId="1BA83EA0" w14:textId="44F1BD5B" w:rsidR="0039468C" w:rsidRDefault="0039468C" w:rsidP="0039468C">
      <w:pPr>
        <w:pStyle w:val="ListParagraph"/>
        <w:numPr>
          <w:ilvl w:val="0"/>
          <w:numId w:val="8"/>
        </w:numPr>
      </w:pPr>
      <w:proofErr w:type="spellStart"/>
      <w:r>
        <w:t>j_stz_poem</w:t>
      </w:r>
      <w:proofErr w:type="spellEnd"/>
      <w:r>
        <w:tab/>
        <w:t xml:space="preserve">The stanza number relative to the current poem </w:t>
      </w:r>
      <w:r>
        <w:tab/>
      </w:r>
      <w:r>
        <w:tab/>
        <w:t>(0 – ~10)</w:t>
      </w:r>
    </w:p>
    <w:p w14:paraId="1BDA8064" w14:textId="6F350B90" w:rsidR="0039468C" w:rsidRDefault="0039468C" w:rsidP="0039468C">
      <w:pPr>
        <w:pStyle w:val="ListParagraph"/>
        <w:numPr>
          <w:ilvl w:val="0"/>
          <w:numId w:val="8"/>
        </w:numPr>
      </w:pPr>
      <w:proofErr w:type="spellStart"/>
      <w:r>
        <w:t>j_lin_stz</w:t>
      </w:r>
      <w:proofErr w:type="spellEnd"/>
      <w:r>
        <w:tab/>
        <w:t>The line number relative to the current stanza</w:t>
      </w:r>
      <w:r>
        <w:tab/>
      </w:r>
      <w:r>
        <w:tab/>
        <w:t>(0 – ~40)</w:t>
      </w:r>
    </w:p>
    <w:p w14:paraId="10443940" w14:textId="654798AD" w:rsidR="00EB5E38" w:rsidRDefault="00EB5E38" w:rsidP="00EB5E38">
      <w:pPr>
        <w:pStyle w:val="Heading1"/>
      </w:pPr>
      <w:r>
        <w:t>Data Transformations</w:t>
      </w:r>
    </w:p>
    <w:p w14:paraId="4FAA48DF" w14:textId="3F9EAB8B" w:rsidR="00EB5E38" w:rsidRDefault="00EB5E38" w:rsidP="00EB5E38">
      <w:r>
        <w:t>The bulk of the Glass code and execution time are dedicated to a set of functions developed to extract poetic, phonetic, grammatical, and lexical characteristics from the poems themselves.</w:t>
      </w:r>
    </w:p>
    <w:p w14:paraId="4E62FC3E" w14:textId="62BFA93C" w:rsidR="00F12982" w:rsidRDefault="00F12982" w:rsidP="00F12982">
      <w:pPr>
        <w:pStyle w:val="Heading2"/>
      </w:pPr>
      <w:r>
        <w:t>Lexical</w:t>
      </w:r>
    </w:p>
    <w:p w14:paraId="4673C7AA" w14:textId="3E0ED12D" w:rsidR="00F12982" w:rsidRDefault="007370E5" w:rsidP="00EB5E38">
      <w:r>
        <w:t xml:space="preserve">Some operations are accomplished more accurately with the original text—all words, capitalization, and punctuation intact.  Others require or function better with a text consisting only of lowercase words, only of alphanumeric characters, while still others require a text to be split into discrete word tokens.  These transformations are easily accomplished with Python's built-in string functions, with support from NLTK for more sophisticated tokenization. </w:t>
      </w:r>
    </w:p>
    <w:p w14:paraId="4527BF53" w14:textId="7C6EAEDF" w:rsidR="00EB5E38" w:rsidRDefault="00F12982" w:rsidP="00EB5E38">
      <w:pPr>
        <w:pStyle w:val="Heading2"/>
      </w:pPr>
      <w:r>
        <w:t>Phonetic</w:t>
      </w:r>
    </w:p>
    <w:p w14:paraId="20E3A61A" w14:textId="4EABD3AF" w:rsidR="00EB5E38" w:rsidRDefault="00EB5E38" w:rsidP="00EB5E38">
      <w:r>
        <w:t xml:space="preserve">Phonemes are discrete sounds that are combined to form syllables and therefore words.  Decomposing a word into its syllables and phonemes is an essential operation for poetic analysis, as a great number of poetic techniques are visible only at the level of phoneme, stress, and syllable.  </w:t>
      </w:r>
      <w:r w:rsidR="00731D10">
        <w:t>The Carnegie Mellon University Pronouncing Dictionary (</w:t>
      </w:r>
      <w:proofErr w:type="spellStart"/>
      <w:r w:rsidR="00731D10">
        <w:t>cmudict</w:t>
      </w:r>
      <w:proofErr w:type="spellEnd"/>
      <w:r w:rsidR="00731D10">
        <w:t>) is an excellent resource for phonetic extraction.  Imported via Python's Natural Language Toolkit (NLTK)</w:t>
      </w:r>
      <w:r w:rsidR="00A40FD2">
        <w:t xml:space="preserve"> </w:t>
      </w:r>
      <w:r w:rsidR="00A40FD2">
        <w:fldChar w:fldCharType="begin"/>
      </w:r>
      <w:r w:rsidR="00A40FD2">
        <w:instrText xml:space="preserve"> ADDIN ZOTERO_ITEM CSL_CITATION {"citationID":"C3YNY8nr","properties":{"formattedCitation":"(Bird)","plainCitation":"(Bird)"},"citationItems":[{"id":91,"uris":["http://zotero.org/users/2954847/items/GCTZKJNK"],"uri":["http://zotero.org/users/2954847/items/GCTZKJNK"],"itemData":{"id":91,"type":"book","title":"Natural Language Processing with Python","publisher":"O'Reilly Media Inc","shortTitle":"Natural Language Processing with Python","author":[{"family":"Bird","given":"Stephen","suffix":"Edward Loper, and Ewan Klein"}],"issued":{"date-parts":[["2009"]]}}}],"schema":"https://github.com/citation-style-language/schema/raw/master/csl-citation.json"} </w:instrText>
      </w:r>
      <w:r w:rsidR="00A40FD2">
        <w:fldChar w:fldCharType="separate"/>
      </w:r>
      <w:r w:rsidR="00A40FD2" w:rsidRPr="00A40FD2">
        <w:rPr>
          <w:rFonts w:cs="Times New Roman"/>
        </w:rPr>
        <w:t>(Bird)</w:t>
      </w:r>
      <w:r w:rsidR="00A40FD2">
        <w:fldChar w:fldCharType="end"/>
      </w:r>
      <w:r w:rsidR="00731D10">
        <w:t xml:space="preserve">, </w:t>
      </w:r>
      <w:proofErr w:type="spellStart"/>
      <w:r w:rsidR="00731D10">
        <w:t>cmudict</w:t>
      </w:r>
      <w:proofErr w:type="spellEnd"/>
      <w:r w:rsidR="00731D10">
        <w:t xml:space="preserve"> is a </w:t>
      </w:r>
      <w:proofErr w:type="spellStart"/>
      <w:r w:rsidR="00731D10">
        <w:t>dict</w:t>
      </w:r>
      <w:proofErr w:type="spellEnd"/>
      <w:r w:rsidR="00731D10">
        <w:t xml:space="preserve"> with records in the following format:</w:t>
      </w:r>
    </w:p>
    <w:p w14:paraId="6C66941C" w14:textId="17BD9752" w:rsidR="00731D10" w:rsidRDefault="00731D10" w:rsidP="00731D10">
      <w:pPr>
        <w:pStyle w:val="Linear"/>
      </w:pPr>
      <w:r>
        <w:t>{ 'the' : [['TH', 'UH1'], ['TH', 'IY1']] }</w:t>
      </w:r>
    </w:p>
    <w:p w14:paraId="7AEE5950" w14:textId="38724CB7" w:rsidR="00731D10" w:rsidRDefault="00731D10" w:rsidP="00EB5E38">
      <w:r>
        <w:t xml:space="preserve">Where all variant pronunciations are included as </w:t>
      </w:r>
      <w:proofErr w:type="spellStart"/>
      <w:r>
        <w:t>sublists</w:t>
      </w:r>
      <w:proofErr w:type="spellEnd"/>
      <w:r>
        <w:t xml:space="preserve">.  Because Dickinson uses many archaic words as well as words with non-conventional spellings and morphologies, about 1,500 words out of her 17,000 word vocabulary were not included in </w:t>
      </w:r>
      <w:proofErr w:type="spellStart"/>
      <w:r>
        <w:t>cmudict</w:t>
      </w:r>
      <w:proofErr w:type="spellEnd"/>
      <w:r>
        <w:t xml:space="preserve">.  Luckily CMU also provides the </w:t>
      </w:r>
      <w:proofErr w:type="spellStart"/>
      <w:r>
        <w:t>Logios</w:t>
      </w:r>
      <w:proofErr w:type="spellEnd"/>
      <w:r>
        <w:t xml:space="preserve"> Lexicon Tool, which programmatically determines the likely pronunciation of an unknown word.</w:t>
      </w:r>
    </w:p>
    <w:p w14:paraId="5A724D3E" w14:textId="77777777" w:rsidR="00F12982" w:rsidRDefault="00731D10" w:rsidP="00EB5E38">
      <w:r>
        <w:t xml:space="preserve">While it is possible to use </w:t>
      </w:r>
      <w:proofErr w:type="spellStart"/>
      <w:r>
        <w:t>Logios</w:t>
      </w:r>
      <w:proofErr w:type="spellEnd"/>
      <w:r>
        <w:t xml:space="preserve"> within the Python script, it was mechanically simpler to extract a list of missing words and use the web-based </w:t>
      </w:r>
      <w:proofErr w:type="spellStart"/>
      <w:r>
        <w:t>Logios</w:t>
      </w:r>
      <w:proofErr w:type="spellEnd"/>
      <w:r>
        <w:t xml:space="preserve"> interface to generate likely pronunciations.  These pronunciations are then app</w:t>
      </w:r>
      <w:r w:rsidR="00F12982">
        <w:t xml:space="preserve">ended to the </w:t>
      </w:r>
      <w:proofErr w:type="spellStart"/>
      <w:r w:rsidR="00F12982">
        <w:t>cmudict</w:t>
      </w:r>
      <w:proofErr w:type="spellEnd"/>
      <w:r w:rsidR="00F12982">
        <w:t xml:space="preserve"> at runtime.</w:t>
      </w:r>
    </w:p>
    <w:p w14:paraId="3F360DD6" w14:textId="2C9615EC" w:rsidR="00731D10" w:rsidRPr="00EB5E38" w:rsidRDefault="00F12982" w:rsidP="00EB5E38">
      <w:r>
        <w:t>Note that this lookup process must be repeated with any new corpora in order for the phoneme-based analysis to succeed: missing words will raise an exception.</w:t>
      </w:r>
    </w:p>
    <w:p w14:paraId="14D3C219" w14:textId="1BB1BB66" w:rsidR="00F12982" w:rsidRDefault="00F12982" w:rsidP="00F4596A">
      <w:pPr>
        <w:pStyle w:val="Heading2"/>
      </w:pPr>
      <w:r>
        <w:lastRenderedPageBreak/>
        <w:t>Grammatical</w:t>
      </w:r>
    </w:p>
    <w:p w14:paraId="1AC9F7E0" w14:textId="4F781FA6" w:rsidR="00F12982" w:rsidRPr="00F12982" w:rsidRDefault="00F12982" w:rsidP="00F12982">
      <w:r>
        <w:t xml:space="preserve">While not a focus of this analysis, the grammar and syntax of a text may yield useful insight into its meaning.  Tagging each word with its part-of-speech (POS tagging) is the normal first step in this process.  This was accomplished using NLTK's Perceptron tagger.  Because Python has high function call overhead, the corpus was condensed into a single list of word tokens—capitalized, with punctuation intact.  The long list was passed into the tagger and the result re-split and appended to the </w:t>
      </w:r>
      <w:proofErr w:type="spellStart"/>
      <w:r>
        <w:t>DataFrame</w:t>
      </w:r>
      <w:proofErr w:type="spellEnd"/>
      <w:r>
        <w:t xml:space="preserve">. </w:t>
      </w:r>
    </w:p>
    <w:p w14:paraId="53D89F66" w14:textId="77777777" w:rsidR="00F4596A" w:rsidRDefault="00F4596A" w:rsidP="00F4596A">
      <w:pPr>
        <w:pStyle w:val="Heading2"/>
      </w:pPr>
      <w:r>
        <w:t>Rhyme</w:t>
      </w:r>
      <w:r w:rsidR="00421DB0">
        <w:t xml:space="preserve"> and Meter</w:t>
      </w:r>
    </w:p>
    <w:p w14:paraId="330B54A0" w14:textId="2E5162D7" w:rsidR="007370E5" w:rsidRDefault="00F4596A" w:rsidP="007370E5">
      <w:r>
        <w:t xml:space="preserve">Dickinson’s novel approach to rhyme is one of the most immediately noticeable aspects of her poems.  </w:t>
      </w:r>
      <w:r w:rsidR="007370E5">
        <w:t>While rhyme of any kind poses a challenging problem for automatic detection</w:t>
      </w:r>
      <w:r w:rsidR="007370E5">
        <w:rPr>
          <w:rStyle w:val="FootnoteReference"/>
        </w:rPr>
        <w:footnoteReference w:id="3"/>
      </w:r>
      <w:r w:rsidR="007370E5">
        <w:t>, Dickinson's extensive employment of slant rhyme amplifies these difficulties</w:t>
      </w:r>
      <w:r>
        <w:t>.</w:t>
      </w:r>
      <w:r w:rsidR="007370E5">
        <w:t xml:space="preserve">  For this reason, </w:t>
      </w:r>
      <w:r w:rsidR="00F87DB7">
        <w:t>Glass employs a "Swiss cheese" approach to rhyme detection.  Each poem is tested for twelve different types of rhymes:</w:t>
      </w:r>
    </w:p>
    <w:tbl>
      <w:tblPr>
        <w:tblStyle w:val="TableGrid"/>
        <w:tblW w:w="0" w:type="auto"/>
        <w:tblLook w:val="04A0" w:firstRow="1" w:lastRow="0" w:firstColumn="1" w:lastColumn="0" w:noHBand="0" w:noVBand="1"/>
      </w:tblPr>
      <w:tblGrid>
        <w:gridCol w:w="1663"/>
        <w:gridCol w:w="7687"/>
      </w:tblGrid>
      <w:tr w:rsidR="00F87DB7" w14:paraId="4AED20F6" w14:textId="77777777" w:rsidTr="00963A47">
        <w:tc>
          <w:tcPr>
            <w:tcW w:w="1663" w:type="dxa"/>
          </w:tcPr>
          <w:p w14:paraId="12B3C03B" w14:textId="5BE820BE" w:rsidR="00F87DB7" w:rsidRDefault="00F87DB7" w:rsidP="00F87DB7">
            <w:pPr>
              <w:pStyle w:val="NormalTable"/>
              <w:tabs>
                <w:tab w:val="left" w:pos="1080"/>
              </w:tabs>
            </w:pPr>
            <w:r>
              <w:t>Function</w:t>
            </w:r>
          </w:p>
        </w:tc>
        <w:tc>
          <w:tcPr>
            <w:tcW w:w="7687" w:type="dxa"/>
          </w:tcPr>
          <w:p w14:paraId="14E25BEC" w14:textId="3D943BCF" w:rsidR="00F87DB7" w:rsidRDefault="00F87DB7" w:rsidP="00F87DB7">
            <w:pPr>
              <w:pStyle w:val="NormalTable"/>
            </w:pPr>
            <w:r>
              <w:t>Description</w:t>
            </w:r>
          </w:p>
        </w:tc>
      </w:tr>
      <w:tr w:rsidR="00F87DB7" w14:paraId="43762EAF" w14:textId="77777777" w:rsidTr="00963A47">
        <w:tc>
          <w:tcPr>
            <w:tcW w:w="1663" w:type="dxa"/>
          </w:tcPr>
          <w:p w14:paraId="06164800" w14:textId="3D89D047" w:rsidR="00F87DB7" w:rsidRPr="00F87DB7" w:rsidRDefault="00F87DB7" w:rsidP="00F87DB7">
            <w:pPr>
              <w:pStyle w:val="NormalTable"/>
              <w:rPr>
                <w:rStyle w:val="Linearchar0"/>
              </w:rPr>
            </w:pPr>
            <w:r w:rsidRPr="00F87DB7">
              <w:rPr>
                <w:rStyle w:val="Linearchar0"/>
              </w:rPr>
              <w:t>perfect()</w:t>
            </w:r>
          </w:p>
        </w:tc>
        <w:tc>
          <w:tcPr>
            <w:tcW w:w="7687" w:type="dxa"/>
          </w:tcPr>
          <w:p w14:paraId="1FD4D82E" w14:textId="68DCE35A" w:rsidR="00F87DB7" w:rsidRDefault="00F87DB7" w:rsidP="00F87DB7">
            <w:pPr>
              <w:pStyle w:val="NormalTable"/>
            </w:pPr>
            <w:r>
              <w:t>Groups words sharing a common final syllable</w:t>
            </w:r>
          </w:p>
        </w:tc>
      </w:tr>
      <w:tr w:rsidR="00F87DB7" w14:paraId="066F1BCD" w14:textId="77777777" w:rsidTr="00963A47">
        <w:tc>
          <w:tcPr>
            <w:tcW w:w="1663" w:type="dxa"/>
          </w:tcPr>
          <w:p w14:paraId="5BF13D11" w14:textId="4DF870D1" w:rsidR="00F87DB7" w:rsidRPr="00F87DB7" w:rsidRDefault="00F87DB7" w:rsidP="00F87DB7">
            <w:pPr>
              <w:pStyle w:val="NormalTable"/>
              <w:rPr>
                <w:rStyle w:val="Linearchar0"/>
              </w:rPr>
            </w:pPr>
            <w:r w:rsidRPr="00F87DB7">
              <w:rPr>
                <w:rStyle w:val="Linearchar0"/>
              </w:rPr>
              <w:t>augmented()</w:t>
            </w:r>
          </w:p>
        </w:tc>
        <w:tc>
          <w:tcPr>
            <w:tcW w:w="7687" w:type="dxa"/>
          </w:tcPr>
          <w:p w14:paraId="50C0905D" w14:textId="59741CED" w:rsidR="00F87DB7" w:rsidRDefault="00963A47" w:rsidP="00F87DB7">
            <w:pPr>
              <w:pStyle w:val="NormalTable"/>
            </w:pPr>
            <w:r>
              <w:t xml:space="preserve">Group words </w:t>
            </w:r>
            <w:r w:rsidR="00F87DB7">
              <w:t xml:space="preserve">wherein a word "base," which ends in a vowel, is augmented by the addition of &gt;= 1 final </w:t>
            </w:r>
            <w:r>
              <w:t>consonant</w:t>
            </w:r>
          </w:p>
        </w:tc>
      </w:tr>
      <w:tr w:rsidR="00F87DB7" w14:paraId="40E2D1C1" w14:textId="77777777" w:rsidTr="00963A47">
        <w:tc>
          <w:tcPr>
            <w:tcW w:w="1663" w:type="dxa"/>
          </w:tcPr>
          <w:p w14:paraId="6F8A3D0B" w14:textId="3CE18E28" w:rsidR="00F87DB7" w:rsidRPr="00F87DB7" w:rsidRDefault="00F87DB7" w:rsidP="00F87DB7">
            <w:pPr>
              <w:pStyle w:val="NormalTable"/>
              <w:rPr>
                <w:rStyle w:val="Linearchar0"/>
              </w:rPr>
            </w:pPr>
            <w:r w:rsidRPr="00F87DB7">
              <w:rPr>
                <w:rStyle w:val="Linearchar0"/>
              </w:rPr>
              <w:t>diminished()</w:t>
            </w:r>
          </w:p>
        </w:tc>
        <w:tc>
          <w:tcPr>
            <w:tcW w:w="7687" w:type="dxa"/>
          </w:tcPr>
          <w:p w14:paraId="2554CA54" w14:textId="62CF744C" w:rsidR="00F87DB7" w:rsidRDefault="00963A47" w:rsidP="00F87DB7">
            <w:pPr>
              <w:pStyle w:val="NormalTable"/>
            </w:pPr>
            <w:r>
              <w:t xml:space="preserve">Group </w:t>
            </w:r>
            <w:r w:rsidR="00F87DB7">
              <w:t xml:space="preserve">words wherein a word "base", which ends in a consonant, is diminished by the subtraction of </w:t>
            </w:r>
            <w:r>
              <w:t xml:space="preserve">all </w:t>
            </w:r>
            <w:r w:rsidR="00F87DB7">
              <w:t>final c</w:t>
            </w:r>
            <w:r>
              <w:t>onsonants</w:t>
            </w:r>
          </w:p>
        </w:tc>
      </w:tr>
      <w:tr w:rsidR="00F87DB7" w14:paraId="5990EDC1" w14:textId="77777777" w:rsidTr="00963A47">
        <w:tc>
          <w:tcPr>
            <w:tcW w:w="1663" w:type="dxa"/>
          </w:tcPr>
          <w:p w14:paraId="5895BFC4" w14:textId="03819236" w:rsidR="00F87DB7" w:rsidRPr="00F87DB7" w:rsidRDefault="00F87DB7" w:rsidP="00F87DB7">
            <w:pPr>
              <w:pStyle w:val="NormalTable"/>
              <w:rPr>
                <w:rStyle w:val="Linearchar0"/>
              </w:rPr>
            </w:pPr>
            <w:r w:rsidRPr="00F87DB7">
              <w:rPr>
                <w:rStyle w:val="Linearchar0"/>
              </w:rPr>
              <w:t>unstressed()</w:t>
            </w:r>
          </w:p>
        </w:tc>
        <w:tc>
          <w:tcPr>
            <w:tcW w:w="7687" w:type="dxa"/>
          </w:tcPr>
          <w:p w14:paraId="03EA9634" w14:textId="32101B36" w:rsidR="00F87DB7" w:rsidRDefault="00963A47" w:rsidP="00963A47">
            <w:pPr>
              <w:pStyle w:val="NormalTable"/>
            </w:pPr>
            <w:r>
              <w:t>Group words sharing a common final syllable and whose final vowel is unstressed</w:t>
            </w:r>
          </w:p>
        </w:tc>
      </w:tr>
      <w:tr w:rsidR="00F87DB7" w14:paraId="418481E6" w14:textId="77777777" w:rsidTr="00963A47">
        <w:tc>
          <w:tcPr>
            <w:tcW w:w="1663" w:type="dxa"/>
          </w:tcPr>
          <w:p w14:paraId="27FDED0A" w14:textId="5F9927A3" w:rsidR="00F87DB7" w:rsidRPr="00F87DB7" w:rsidRDefault="00F87DB7" w:rsidP="00F87DB7">
            <w:pPr>
              <w:pStyle w:val="NormalTable"/>
              <w:rPr>
                <w:rStyle w:val="Linearchar0"/>
              </w:rPr>
            </w:pPr>
            <w:r w:rsidRPr="00F87DB7">
              <w:rPr>
                <w:rStyle w:val="Linearchar0"/>
              </w:rPr>
              <w:t>eye()</w:t>
            </w:r>
          </w:p>
        </w:tc>
        <w:tc>
          <w:tcPr>
            <w:tcW w:w="7687" w:type="dxa"/>
          </w:tcPr>
          <w:p w14:paraId="537B7000" w14:textId="0FAF83A1" w:rsidR="00F87DB7" w:rsidRDefault="00F87DB7" w:rsidP="00963A47">
            <w:pPr>
              <w:pStyle w:val="NormalTable"/>
            </w:pPr>
            <w:r>
              <w:t>Group words sharing a common terminal spelling (default: same final 4 characters)</w:t>
            </w:r>
          </w:p>
        </w:tc>
      </w:tr>
      <w:tr w:rsidR="00F87DB7" w14:paraId="7C0FAF4E" w14:textId="77777777" w:rsidTr="00963A47">
        <w:tc>
          <w:tcPr>
            <w:tcW w:w="1663" w:type="dxa"/>
          </w:tcPr>
          <w:p w14:paraId="13781C7D" w14:textId="3F333AF3" w:rsidR="00F87DB7" w:rsidRPr="00F87DB7" w:rsidRDefault="00F87DB7" w:rsidP="00F87DB7">
            <w:pPr>
              <w:pStyle w:val="NormalTable"/>
              <w:rPr>
                <w:rStyle w:val="Linearchar0"/>
              </w:rPr>
            </w:pPr>
            <w:r w:rsidRPr="00F87DB7">
              <w:rPr>
                <w:rStyle w:val="Linearchar0"/>
              </w:rPr>
              <w:t>identical()</w:t>
            </w:r>
          </w:p>
        </w:tc>
        <w:tc>
          <w:tcPr>
            <w:tcW w:w="7687" w:type="dxa"/>
          </w:tcPr>
          <w:p w14:paraId="01E9A947" w14:textId="301FC45C" w:rsidR="00F87DB7" w:rsidRDefault="00F87DB7" w:rsidP="00963A47">
            <w:pPr>
              <w:pStyle w:val="NormalTable"/>
            </w:pPr>
            <w:r>
              <w:t xml:space="preserve">Group words </w:t>
            </w:r>
            <w:r w:rsidR="00963A47">
              <w:t xml:space="preserve">sharing </w:t>
            </w:r>
            <w:r>
              <w:t>a completely identical spelling</w:t>
            </w:r>
          </w:p>
        </w:tc>
      </w:tr>
      <w:tr w:rsidR="00F87DB7" w14:paraId="3F51162B" w14:textId="77777777" w:rsidTr="00963A47">
        <w:tc>
          <w:tcPr>
            <w:tcW w:w="1663" w:type="dxa"/>
          </w:tcPr>
          <w:p w14:paraId="00C52B1E" w14:textId="02EE7084" w:rsidR="00F87DB7" w:rsidRPr="00F87DB7" w:rsidRDefault="00F87DB7" w:rsidP="00F87DB7">
            <w:pPr>
              <w:pStyle w:val="NormalTable"/>
              <w:rPr>
                <w:rStyle w:val="Linearchar0"/>
              </w:rPr>
            </w:pPr>
            <w:r w:rsidRPr="00F87DB7">
              <w:rPr>
                <w:rStyle w:val="Linearchar0"/>
              </w:rPr>
              <w:t>rich()</w:t>
            </w:r>
          </w:p>
        </w:tc>
        <w:tc>
          <w:tcPr>
            <w:tcW w:w="7687" w:type="dxa"/>
          </w:tcPr>
          <w:p w14:paraId="2713D7F8" w14:textId="4DB5852A" w:rsidR="00F87DB7" w:rsidRDefault="00963A47" w:rsidP="00963A47">
            <w:pPr>
              <w:pStyle w:val="NormalTable"/>
            </w:pPr>
            <w:r>
              <w:t>Group words sharing a completely identical pronunciation</w:t>
            </w:r>
          </w:p>
        </w:tc>
      </w:tr>
      <w:tr w:rsidR="00F87DB7" w14:paraId="4343D4B2" w14:textId="77777777" w:rsidTr="00963A47">
        <w:tc>
          <w:tcPr>
            <w:tcW w:w="1663" w:type="dxa"/>
          </w:tcPr>
          <w:p w14:paraId="24CC4321" w14:textId="2BC4A726" w:rsidR="00F87DB7" w:rsidRPr="00F87DB7" w:rsidRDefault="00F87DB7" w:rsidP="00F87DB7">
            <w:pPr>
              <w:pStyle w:val="NormalTable"/>
              <w:rPr>
                <w:rStyle w:val="Linearchar0"/>
              </w:rPr>
            </w:pPr>
            <w:r w:rsidRPr="00F87DB7">
              <w:rPr>
                <w:rStyle w:val="Linearchar0"/>
              </w:rPr>
              <w:t>assonant()</w:t>
            </w:r>
          </w:p>
        </w:tc>
        <w:tc>
          <w:tcPr>
            <w:tcW w:w="7687" w:type="dxa"/>
          </w:tcPr>
          <w:p w14:paraId="4B382081" w14:textId="47C27D5D" w:rsidR="00F87DB7" w:rsidRDefault="00963A47" w:rsidP="00F87DB7">
            <w:pPr>
              <w:pStyle w:val="NormalTable"/>
            </w:pPr>
            <w:r>
              <w:t>Group words sharing the same final vowel sounds</w:t>
            </w:r>
          </w:p>
        </w:tc>
      </w:tr>
      <w:tr w:rsidR="00F87DB7" w14:paraId="7631F556" w14:textId="77777777" w:rsidTr="00963A47">
        <w:tc>
          <w:tcPr>
            <w:tcW w:w="1663" w:type="dxa"/>
          </w:tcPr>
          <w:p w14:paraId="1C4396B8" w14:textId="54F7437A" w:rsidR="00F87DB7" w:rsidRPr="00F87DB7" w:rsidRDefault="00F87DB7" w:rsidP="00F87DB7">
            <w:pPr>
              <w:pStyle w:val="NormalTable"/>
              <w:rPr>
                <w:rStyle w:val="Linearchar0"/>
              </w:rPr>
            </w:pPr>
            <w:r w:rsidRPr="00F87DB7">
              <w:rPr>
                <w:rStyle w:val="Linearchar0"/>
              </w:rPr>
              <w:t>consonant()</w:t>
            </w:r>
          </w:p>
        </w:tc>
        <w:tc>
          <w:tcPr>
            <w:tcW w:w="7687" w:type="dxa"/>
          </w:tcPr>
          <w:p w14:paraId="67F9D374" w14:textId="1E2C62E7" w:rsidR="00F87DB7" w:rsidRDefault="00963A47" w:rsidP="00F87DB7">
            <w:pPr>
              <w:pStyle w:val="NormalTable"/>
            </w:pPr>
            <w:r>
              <w:t>Group words sharing the same final consonant sounds</w:t>
            </w:r>
          </w:p>
        </w:tc>
      </w:tr>
      <w:tr w:rsidR="00F87DB7" w14:paraId="1F676421" w14:textId="77777777" w:rsidTr="00963A47">
        <w:tc>
          <w:tcPr>
            <w:tcW w:w="1663" w:type="dxa"/>
          </w:tcPr>
          <w:p w14:paraId="759DC92B" w14:textId="56C08C45" w:rsidR="00F87DB7" w:rsidRPr="00F87DB7" w:rsidRDefault="00F87DB7" w:rsidP="00F87DB7">
            <w:pPr>
              <w:pStyle w:val="NormalTable"/>
              <w:rPr>
                <w:rStyle w:val="Linearchar0"/>
              </w:rPr>
            </w:pPr>
            <w:r w:rsidRPr="00F87DB7">
              <w:rPr>
                <w:rStyle w:val="Linearchar0"/>
              </w:rPr>
              <w:t>trailing()</w:t>
            </w:r>
          </w:p>
        </w:tc>
        <w:tc>
          <w:tcPr>
            <w:tcW w:w="7687" w:type="dxa"/>
          </w:tcPr>
          <w:p w14:paraId="413B6A3C" w14:textId="77777777" w:rsidR="00F87DB7" w:rsidRDefault="00F87DB7" w:rsidP="00F87DB7">
            <w:pPr>
              <w:pStyle w:val="NormalTable"/>
            </w:pPr>
          </w:p>
        </w:tc>
      </w:tr>
      <w:tr w:rsidR="00F87DB7" w14:paraId="10C94FB1" w14:textId="77777777" w:rsidTr="00963A47">
        <w:tc>
          <w:tcPr>
            <w:tcW w:w="1663" w:type="dxa"/>
          </w:tcPr>
          <w:p w14:paraId="53AD76DB" w14:textId="69637B51" w:rsidR="00F87DB7" w:rsidRPr="00F87DB7" w:rsidRDefault="00F87DB7" w:rsidP="00F87DB7">
            <w:pPr>
              <w:pStyle w:val="NormalTable"/>
              <w:rPr>
                <w:rStyle w:val="Linearchar0"/>
              </w:rPr>
            </w:pPr>
            <w:r w:rsidRPr="00F87DB7">
              <w:rPr>
                <w:rStyle w:val="Linearchar0"/>
              </w:rPr>
              <w:t>imputed()</w:t>
            </w:r>
          </w:p>
        </w:tc>
        <w:tc>
          <w:tcPr>
            <w:tcW w:w="7687" w:type="dxa"/>
          </w:tcPr>
          <w:p w14:paraId="40B592B0" w14:textId="03694239" w:rsidR="00F87DB7" w:rsidRDefault="00963A47" w:rsidP="00963A47">
            <w:pPr>
              <w:pStyle w:val="NormalTable"/>
            </w:pPr>
            <w:r>
              <w:t>Group words according the rhyme scheme dictated by the form of the poem (e.g., "Common Meter," "Petrarchan Sonnet," "Ballad Meter")</w:t>
            </w:r>
          </w:p>
        </w:tc>
      </w:tr>
    </w:tbl>
    <w:p w14:paraId="3AD23BEA" w14:textId="77C606E9" w:rsidR="00F87DB7" w:rsidRDefault="00963A47" w:rsidP="007370E5">
      <w:ins w:id="64" w:author="Double-Check Proofer" w:date="2016-07-17T10:32:00Z">
        <w:r>
          <w:t xml:space="preserve"> </w:t>
        </w:r>
      </w:ins>
    </w:p>
    <w:p w14:paraId="06F0BC97" w14:textId="48FE82EF" w:rsidR="00421DB0" w:rsidDel="00963A47" w:rsidRDefault="00A40FD2" w:rsidP="007370E5">
      <w:pPr>
        <w:rPr>
          <w:del w:id="65" w:author="Double-Check Proofer" w:date="2016-07-17T10:30:00Z"/>
        </w:rPr>
      </w:pPr>
      <w:r>
        <w:t>Slant rhyme (slant()) is something of a special case: it uses a series of formant-based transformations to detect words that possess similar vowel sounds.  In this it uses a "base" "augment" system similar to that deployed in augmented() and diminished(): the final vowel from each word is extracted and compared against all other words; this results in multiple potential rhyme schemes, as each word may be both its own base and an adjacent word for &gt;=1 other scheme.</w:t>
      </w:r>
      <w:bookmarkStart w:id="66" w:name="_GoBack"/>
      <w:bookmarkEnd w:id="66"/>
      <w:del w:id="67" w:author="Double-Check Proofer" w:date="2016-07-17T10:30:00Z">
        <w:r w:rsidR="00421DB0" w:rsidDel="00963A47">
          <w:delText xml:space="preserve">For each poem, map ARPAbet </w:delText>
        </w:r>
        <w:r w:rsidR="000E3163" w:rsidDel="00963A47">
          <w:delText>phonemes</w:delText>
        </w:r>
        <w:r w:rsidR="00421DB0" w:rsidDel="00963A47">
          <w:delText xml:space="preserve"> and standard (non-poetic) stress values to each word in each line via the CMU Pronunciation Dictionary.</w:delText>
        </w:r>
      </w:del>
    </w:p>
    <w:p w14:paraId="5C7F92FE" w14:textId="53B6F79C" w:rsidR="00421DB0" w:rsidDel="00963A47" w:rsidRDefault="00421DB0" w:rsidP="00421DB0">
      <w:pPr>
        <w:pStyle w:val="ListParagraph"/>
        <w:numPr>
          <w:ilvl w:val="1"/>
          <w:numId w:val="6"/>
        </w:numPr>
        <w:rPr>
          <w:del w:id="68" w:author="Double-Check Proofer" w:date="2016-07-17T10:30:00Z"/>
        </w:rPr>
      </w:pPr>
      <w:del w:id="69" w:author="Double-Check Proofer" w:date="2016-07-17T10:30:00Z">
        <w:r w:rsidDel="00963A47">
          <w:delText>### unidentifiable words were manually tagged.</w:delText>
        </w:r>
      </w:del>
    </w:p>
    <w:p w14:paraId="25370593" w14:textId="70D429A8" w:rsidR="001B6CAF" w:rsidDel="00963A47" w:rsidRDefault="001B6CAF" w:rsidP="001B6CAF">
      <w:pPr>
        <w:pStyle w:val="ListParagraph"/>
        <w:numPr>
          <w:ilvl w:val="0"/>
          <w:numId w:val="6"/>
        </w:numPr>
        <w:rPr>
          <w:del w:id="70" w:author="Double-Check Proofer" w:date="2016-07-17T10:30:00Z"/>
        </w:rPr>
      </w:pPr>
      <w:del w:id="71" w:author="Double-Check Proofer" w:date="2016-07-17T10:30:00Z">
        <w:r w:rsidDel="00963A47">
          <w:delText>For each poem:</w:delText>
        </w:r>
      </w:del>
    </w:p>
    <w:p w14:paraId="4ADD9013" w14:textId="6DC40FDC" w:rsidR="001B6CAF" w:rsidDel="00963A47" w:rsidRDefault="001B6CAF" w:rsidP="001B6CAF">
      <w:pPr>
        <w:pStyle w:val="ListParagraph"/>
        <w:numPr>
          <w:ilvl w:val="1"/>
          <w:numId w:val="6"/>
        </w:numPr>
        <w:rPr>
          <w:del w:id="72" w:author="Double-Check Proofer" w:date="2016-07-17T10:30:00Z"/>
        </w:rPr>
      </w:pPr>
      <w:del w:id="73" w:author="Double-Check Proofer" w:date="2016-07-17T10:30:00Z">
        <w:r w:rsidDel="00963A47">
          <w:delText>Instantiate a rhyme array filled with the value “0”</w:delText>
        </w:r>
      </w:del>
    </w:p>
    <w:p w14:paraId="30ED012B" w14:textId="687E4BA6" w:rsidR="001B6CAF" w:rsidDel="00963A47" w:rsidRDefault="001B6CAF" w:rsidP="001B6CAF">
      <w:pPr>
        <w:pStyle w:val="ListParagraph"/>
        <w:numPr>
          <w:ilvl w:val="1"/>
          <w:numId w:val="6"/>
        </w:numPr>
        <w:rPr>
          <w:del w:id="74" w:author="Double-Check Proofer" w:date="2016-07-17T10:30:00Z"/>
        </w:rPr>
      </w:pPr>
      <w:del w:id="75" w:author="Double-Check Proofer" w:date="2016-07-17T10:30:00Z">
        <w:r w:rsidDel="00963A47">
          <w:delText>Extract the final vowel phonemes from each line</w:delText>
        </w:r>
      </w:del>
    </w:p>
    <w:p w14:paraId="0F52A76A" w14:textId="427C328C" w:rsidR="001B6CAF" w:rsidDel="00963A47" w:rsidRDefault="001B6CAF" w:rsidP="001B6CAF">
      <w:pPr>
        <w:pStyle w:val="ListParagraph"/>
        <w:numPr>
          <w:ilvl w:val="1"/>
          <w:numId w:val="6"/>
        </w:numPr>
        <w:rPr>
          <w:del w:id="76" w:author="Double-Check Proofer" w:date="2016-07-17T10:30:00Z"/>
        </w:rPr>
      </w:pPr>
      <w:del w:id="77" w:author="Double-Check Proofer" w:date="2016-07-17T10:30:00Z">
        <w:r w:rsidDel="00963A47">
          <w:delText>For each phoneme, if the phoneme occurs &gt;=1 time in any other line, assign a letter (“A”) to the rhyme array for that line and all matching lines</w:delText>
        </w:r>
      </w:del>
    </w:p>
    <w:p w14:paraId="70ED4A59" w14:textId="32BDD930" w:rsidR="001B6CAF" w:rsidDel="00963A47" w:rsidRDefault="001B6CAF" w:rsidP="001B6CAF">
      <w:pPr>
        <w:pStyle w:val="ListParagraph"/>
        <w:numPr>
          <w:ilvl w:val="1"/>
          <w:numId w:val="6"/>
        </w:numPr>
        <w:rPr>
          <w:del w:id="78" w:author="Double-Check Proofer" w:date="2016-07-17T10:30:00Z"/>
        </w:rPr>
      </w:pPr>
      <w:del w:id="79" w:author="Double-Check Proofer" w:date="2016-07-17T10:30:00Z">
        <w:r w:rsidDel="00963A47">
          <w:delText xml:space="preserve"> that phoneme occurs 0 times in any other line, assign the line </w:delText>
        </w:r>
        <w:r w:rsidRPr="001B6CAF" w:rsidDel="00963A47">
          <w:rPr>
            <w:i/>
          </w:rPr>
          <w:delText>None</w:delText>
        </w:r>
        <w:r w:rsidDel="00963A47">
          <w:delText>.</w:delText>
        </w:r>
      </w:del>
    </w:p>
    <w:p w14:paraId="5A4A250D" w14:textId="53094CAB" w:rsidR="001B6CAF" w:rsidDel="00963A47" w:rsidRDefault="001B6CAF" w:rsidP="001B6CAF">
      <w:pPr>
        <w:pStyle w:val="ListParagraph"/>
        <w:numPr>
          <w:ilvl w:val="0"/>
          <w:numId w:val="6"/>
        </w:numPr>
        <w:rPr>
          <w:del w:id="80" w:author="Double-Check Proofer" w:date="2016-07-17T10:30:00Z"/>
        </w:rPr>
      </w:pPr>
      <w:del w:id="81" w:author="Double-Check Proofer" w:date="2016-07-17T10:30:00Z">
        <w:r w:rsidDel="00963A47">
          <w:delText>Compare rhyme arrays against a selection of Dickinson’s known, hand-keyed, “standard” rhyme schemes (e.g., “ABCB”)</w:delText>
        </w:r>
      </w:del>
    </w:p>
    <w:p w14:paraId="293D29D0" w14:textId="36A73DE6" w:rsidR="001B6CAF" w:rsidRPr="001B6CAF" w:rsidRDefault="001B6CAF" w:rsidP="001B6CAF">
      <w:del w:id="82" w:author="Double-Check Proofer" w:date="2016-07-17T10:30:00Z">
        <w:r w:rsidDel="00963A47">
          <w:delText>Return a list of poems that do not match a standard scheme</w:delText>
        </w:r>
      </w:del>
    </w:p>
    <w:sectPr w:rsidR="001B6CAF" w:rsidRPr="001B6CAF" w:rsidSect="00E835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5C30A" w14:textId="77777777" w:rsidR="000A4E61" w:rsidRDefault="000A4E61" w:rsidP="00963D85">
      <w:r>
        <w:separator/>
      </w:r>
    </w:p>
  </w:endnote>
  <w:endnote w:type="continuationSeparator" w:id="0">
    <w:p w14:paraId="1BBFD493" w14:textId="77777777" w:rsidR="000A4E61" w:rsidRDefault="000A4E61" w:rsidP="0096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AA22F" w14:textId="77777777" w:rsidR="00963D85" w:rsidRPr="00963D85" w:rsidRDefault="00963D85" w:rsidP="00963D85">
    <w:pPr>
      <w:pStyle w:val="Footer"/>
      <w:pBdr>
        <w:top w:val="single" w:sz="4" w:space="1" w:color="auto"/>
      </w:pBdr>
      <w:rPr>
        <w:rFonts w:ascii="Verdana" w:hAnsi="Verdana"/>
        <w:sz w:val="18"/>
        <w:szCs w:val="18"/>
      </w:rPr>
    </w:pPr>
    <w:r w:rsidRPr="00963D85">
      <w:rPr>
        <w:rFonts w:ascii="Verdana" w:hAnsi="Verdana"/>
        <w:sz w:val="18"/>
        <w:szCs w:val="18"/>
      </w:rPr>
      <w:t>Justin Parnell</w:t>
    </w:r>
    <w:r w:rsidRPr="00963D85">
      <w:rPr>
        <w:rFonts w:ascii="Verdana" w:hAnsi="Verdana"/>
        <w:sz w:val="18"/>
        <w:szCs w:val="18"/>
      </w:rPr>
      <w:tab/>
    </w:r>
    <w:r w:rsidRPr="00963D85">
      <w:rPr>
        <w:rFonts w:ascii="Verdana" w:hAnsi="Verdana"/>
        <w:sz w:val="18"/>
        <w:szCs w:val="18"/>
      </w:rPr>
      <w:tab/>
      <w:t xml:space="preserve">Page </w:t>
    </w:r>
    <w:r w:rsidRPr="00963D85">
      <w:rPr>
        <w:rFonts w:ascii="Verdana" w:hAnsi="Verdana"/>
        <w:sz w:val="18"/>
        <w:szCs w:val="18"/>
      </w:rPr>
      <w:fldChar w:fldCharType="begin"/>
    </w:r>
    <w:r w:rsidRPr="00963D85">
      <w:rPr>
        <w:rFonts w:ascii="Verdana" w:hAnsi="Verdana"/>
        <w:sz w:val="18"/>
        <w:szCs w:val="18"/>
      </w:rPr>
      <w:instrText xml:space="preserve"> PAGE  \* MERGEFORMAT </w:instrText>
    </w:r>
    <w:r w:rsidRPr="00963D85">
      <w:rPr>
        <w:rFonts w:ascii="Verdana" w:hAnsi="Verdana"/>
        <w:sz w:val="18"/>
        <w:szCs w:val="18"/>
      </w:rPr>
      <w:fldChar w:fldCharType="separate"/>
    </w:r>
    <w:r w:rsidR="00A40FD2">
      <w:rPr>
        <w:rFonts w:ascii="Verdana" w:hAnsi="Verdana"/>
        <w:noProof/>
        <w:sz w:val="18"/>
        <w:szCs w:val="18"/>
      </w:rPr>
      <w:t>6</w:t>
    </w:r>
    <w:r w:rsidRPr="00963D85">
      <w:rPr>
        <w:rFonts w:ascii="Verdana" w:hAnsi="Verdana"/>
        <w:sz w:val="18"/>
        <w:szCs w:val="18"/>
      </w:rPr>
      <w:fldChar w:fldCharType="end"/>
    </w:r>
  </w:p>
  <w:p w14:paraId="112CAE6F" w14:textId="77777777" w:rsidR="00963D85" w:rsidRPr="00963D85" w:rsidRDefault="00963D85">
    <w:pPr>
      <w:pStyle w:val="Footer"/>
      <w:rPr>
        <w:rFonts w:ascii="Verdana" w:hAnsi="Verdana"/>
        <w:sz w:val="18"/>
        <w:szCs w:val="18"/>
      </w:rPr>
    </w:pPr>
    <w:r w:rsidRPr="00963D85">
      <w:rPr>
        <w:rFonts w:ascii="Verdana" w:hAnsi="Verdana"/>
        <w:sz w:val="18"/>
        <w:szCs w:val="18"/>
      </w:rPr>
      <w:fldChar w:fldCharType="begin"/>
    </w:r>
    <w:r w:rsidRPr="00963D85">
      <w:rPr>
        <w:rFonts w:ascii="Verdana" w:hAnsi="Verdana"/>
        <w:sz w:val="18"/>
        <w:szCs w:val="18"/>
      </w:rPr>
      <w:instrText xml:space="preserve"> SAVEDATE \@ "yyyy-MM-dd" \* MERGEFORMAT </w:instrText>
    </w:r>
    <w:r w:rsidRPr="00963D85">
      <w:rPr>
        <w:rFonts w:ascii="Verdana" w:hAnsi="Verdana"/>
        <w:sz w:val="18"/>
        <w:szCs w:val="18"/>
      </w:rPr>
      <w:fldChar w:fldCharType="separate"/>
    </w:r>
    <w:ins w:id="83" w:author="Double-Check Proofer" w:date="2016-07-17T10:34:00Z">
      <w:r w:rsidR="00A40FD2">
        <w:rPr>
          <w:rFonts w:ascii="Verdana" w:hAnsi="Verdana"/>
          <w:noProof/>
          <w:sz w:val="18"/>
          <w:szCs w:val="18"/>
        </w:rPr>
        <w:t>2016-07-17</w:t>
      </w:r>
    </w:ins>
    <w:del w:id="84" w:author="Double-Check Proofer" w:date="2016-07-17T10:34:00Z">
      <w:r w:rsidR="007A1031" w:rsidDel="00A40FD2">
        <w:rPr>
          <w:rFonts w:ascii="Verdana" w:hAnsi="Verdana"/>
          <w:noProof/>
          <w:sz w:val="18"/>
          <w:szCs w:val="18"/>
        </w:rPr>
        <w:delText>2016-07-06</w:delText>
      </w:r>
    </w:del>
    <w:r w:rsidRPr="00963D85">
      <w:rPr>
        <w:rFonts w:ascii="Verdana" w:hAnsi="Verdan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90455" w14:textId="77777777" w:rsidR="000A4E61" w:rsidRDefault="000A4E61" w:rsidP="00963D85">
      <w:r>
        <w:separator/>
      </w:r>
    </w:p>
  </w:footnote>
  <w:footnote w:type="continuationSeparator" w:id="0">
    <w:p w14:paraId="7ED0A400" w14:textId="77777777" w:rsidR="000A4E61" w:rsidRDefault="000A4E61" w:rsidP="00963D85">
      <w:r>
        <w:continuationSeparator/>
      </w:r>
    </w:p>
  </w:footnote>
  <w:footnote w:id="1">
    <w:p w14:paraId="1E7CD9A4" w14:textId="77777777" w:rsidR="00B52F3C" w:rsidRDefault="00B52F3C">
      <w:pPr>
        <w:pStyle w:val="FootnoteText"/>
      </w:pPr>
      <w:r>
        <w:rPr>
          <w:rStyle w:val="FootnoteReference"/>
        </w:rPr>
        <w:footnoteRef/>
      </w:r>
      <w:r>
        <w:t xml:space="preserve"> See for example </w:t>
      </w:r>
      <w:hyperlink r:id="rId1" w:history="1">
        <w:r w:rsidRPr="00452E72">
          <w:rPr>
            <w:rStyle w:val="Hyperlink"/>
          </w:rPr>
          <w:t>https://www.gutenberg.org/ebooks/12242</w:t>
        </w:r>
      </w:hyperlink>
      <w:r>
        <w:t xml:space="preserve">, which collects three series </w:t>
      </w:r>
    </w:p>
  </w:footnote>
  <w:footnote w:id="2">
    <w:p w14:paraId="36B61C6E" w14:textId="77777777" w:rsidR="00B52F3C" w:rsidRDefault="00B52F3C">
      <w:pPr>
        <w:pStyle w:val="FootnoteText"/>
      </w:pPr>
      <w:r>
        <w:rPr>
          <w:rStyle w:val="FootnoteReference"/>
        </w:rPr>
        <w:footnoteRef/>
      </w:r>
      <w:r>
        <w:t xml:space="preserve"> </w:t>
      </w:r>
      <w:hyperlink r:id="rId2" w:history="1">
        <w:r w:rsidRPr="00452E72">
          <w:rPr>
            <w:rStyle w:val="Hyperlink"/>
          </w:rPr>
          <w:t>https://en.wikipedia.org/wiki/List_of_Emily_Dickinson_poems</w:t>
        </w:r>
      </w:hyperlink>
      <w:r>
        <w:t xml:space="preserve"> (note that while the poem transcripts are of doubtful accuracy, the large table on the linked page has proven useful for collating numbering between the poems’ various organizational regimes).</w:t>
      </w:r>
    </w:p>
  </w:footnote>
  <w:footnote w:id="3">
    <w:p w14:paraId="54C40B88" w14:textId="77777777" w:rsidR="007370E5" w:rsidRDefault="007370E5" w:rsidP="007370E5">
      <w:pPr>
        <w:pStyle w:val="FootnoteText"/>
      </w:pPr>
      <w:r>
        <w:rPr>
          <w:rStyle w:val="FootnoteReference"/>
        </w:rPr>
        <w:footnoteRef/>
      </w:r>
      <w:r>
        <w:t xml:space="preserve"> </w:t>
      </w:r>
      <w:hyperlink r:id="rId3" w:history="1">
        <w:r w:rsidRPr="00452E72">
          <w:rPr>
            <w:rStyle w:val="Hyperlink"/>
          </w:rPr>
          <w:t>http://ischoolreview.com/iSR_Grav/entries/entry-6</w:t>
        </w:r>
      </w:hyperlink>
      <w:r>
        <w:t xml:space="preserve"> provides a useful overview of an approach to rhyme detection, one I employ here in a novel way.  See also </w:t>
      </w:r>
      <w:proofErr w:type="spellStart"/>
      <w:r w:rsidRPr="00F4596A">
        <w:t>Sravana</w:t>
      </w:r>
      <w:proofErr w:type="spellEnd"/>
      <w:r w:rsidRPr="00F4596A">
        <w:t xml:space="preserve">, R., Knight, K. 2011. Unsupervised Discovery of Rhyme Schemes. Proceedings of the 49th Annual Meeting of the Association for Computational Linguistics: </w:t>
      </w:r>
      <w:proofErr w:type="spellStart"/>
      <w:r w:rsidRPr="00F4596A">
        <w:t>shortpapers</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FB51" w14:textId="77777777" w:rsidR="00963D85" w:rsidRPr="00963D85" w:rsidRDefault="00963D85" w:rsidP="00963D85">
    <w:pPr>
      <w:pStyle w:val="Header"/>
      <w:pBdr>
        <w:bottom w:val="single" w:sz="4" w:space="1" w:color="auto"/>
      </w:pBdr>
      <w:rPr>
        <w:rFonts w:ascii="Verdana" w:hAnsi="Verdana"/>
        <w:sz w:val="18"/>
        <w:szCs w:val="18"/>
      </w:rPr>
    </w:pPr>
    <w:r w:rsidRPr="00963D85">
      <w:rPr>
        <w:rFonts w:ascii="Verdana" w:hAnsi="Verdana"/>
        <w:sz w:val="18"/>
        <w:szCs w:val="18"/>
      </w:rPr>
      <w:t>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4450"/>
    <w:multiLevelType w:val="hybridMultilevel"/>
    <w:tmpl w:val="23B4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02011"/>
    <w:multiLevelType w:val="hybridMultilevel"/>
    <w:tmpl w:val="B23C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E6A25"/>
    <w:multiLevelType w:val="hybridMultilevel"/>
    <w:tmpl w:val="BD8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B1FFD"/>
    <w:multiLevelType w:val="hybridMultilevel"/>
    <w:tmpl w:val="CFA4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97344"/>
    <w:multiLevelType w:val="hybridMultilevel"/>
    <w:tmpl w:val="7940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079A"/>
    <w:multiLevelType w:val="hybridMultilevel"/>
    <w:tmpl w:val="953CB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83085"/>
    <w:multiLevelType w:val="hybridMultilevel"/>
    <w:tmpl w:val="23B4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C1CC8"/>
    <w:multiLevelType w:val="hybridMultilevel"/>
    <w:tmpl w:val="CC7C5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ble-Check Proofer">
    <w15:presenceInfo w15:providerId="None" w15:userId="Double-Check Proo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3C"/>
    <w:rsid w:val="00003CEC"/>
    <w:rsid w:val="000A4E61"/>
    <w:rsid w:val="000E3163"/>
    <w:rsid w:val="001B6CAF"/>
    <w:rsid w:val="00255F53"/>
    <w:rsid w:val="002C2C43"/>
    <w:rsid w:val="003305C3"/>
    <w:rsid w:val="0035703C"/>
    <w:rsid w:val="003646A0"/>
    <w:rsid w:val="0039468C"/>
    <w:rsid w:val="00421DB0"/>
    <w:rsid w:val="0042793F"/>
    <w:rsid w:val="00485B08"/>
    <w:rsid w:val="005D5552"/>
    <w:rsid w:val="005E1F34"/>
    <w:rsid w:val="005E3DC0"/>
    <w:rsid w:val="00602F26"/>
    <w:rsid w:val="00651539"/>
    <w:rsid w:val="006B3F1A"/>
    <w:rsid w:val="00731D10"/>
    <w:rsid w:val="007370E5"/>
    <w:rsid w:val="007A1031"/>
    <w:rsid w:val="008656AE"/>
    <w:rsid w:val="00963A47"/>
    <w:rsid w:val="00963D85"/>
    <w:rsid w:val="009A7D97"/>
    <w:rsid w:val="009C5AE2"/>
    <w:rsid w:val="009E48C6"/>
    <w:rsid w:val="00A03C92"/>
    <w:rsid w:val="00A40FD2"/>
    <w:rsid w:val="00B52B63"/>
    <w:rsid w:val="00B52F3C"/>
    <w:rsid w:val="00CA045F"/>
    <w:rsid w:val="00CE7285"/>
    <w:rsid w:val="00DA3A56"/>
    <w:rsid w:val="00E8353A"/>
    <w:rsid w:val="00EB5E38"/>
    <w:rsid w:val="00F12982"/>
    <w:rsid w:val="00F4596A"/>
    <w:rsid w:val="00F87DB7"/>
    <w:rsid w:val="00FD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D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CEC"/>
    <w:pPr>
      <w:spacing w:after="240"/>
    </w:pPr>
    <w:rPr>
      <w:rFonts w:ascii="Times New Roman" w:hAnsi="Times New Roman"/>
      <w:sz w:val="22"/>
    </w:rPr>
  </w:style>
  <w:style w:type="paragraph" w:styleId="Heading1">
    <w:name w:val="heading 1"/>
    <w:basedOn w:val="Normal"/>
    <w:next w:val="Normal"/>
    <w:link w:val="Heading1Char"/>
    <w:uiPriority w:val="9"/>
    <w:qFormat/>
    <w:rsid w:val="006B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3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D85"/>
    <w:pPr>
      <w:tabs>
        <w:tab w:val="center" w:pos="4680"/>
        <w:tab w:val="right" w:pos="9360"/>
      </w:tabs>
    </w:pPr>
  </w:style>
  <w:style w:type="character" w:customStyle="1" w:styleId="HeaderChar">
    <w:name w:val="Header Char"/>
    <w:basedOn w:val="DefaultParagraphFont"/>
    <w:link w:val="Header"/>
    <w:uiPriority w:val="99"/>
    <w:rsid w:val="00963D85"/>
  </w:style>
  <w:style w:type="paragraph" w:styleId="Footer">
    <w:name w:val="footer"/>
    <w:basedOn w:val="Normal"/>
    <w:link w:val="FooterChar"/>
    <w:uiPriority w:val="99"/>
    <w:unhideWhenUsed/>
    <w:rsid w:val="00963D85"/>
    <w:pPr>
      <w:tabs>
        <w:tab w:val="center" w:pos="4680"/>
        <w:tab w:val="right" w:pos="9360"/>
      </w:tabs>
    </w:pPr>
  </w:style>
  <w:style w:type="character" w:customStyle="1" w:styleId="FooterChar">
    <w:name w:val="Footer Char"/>
    <w:basedOn w:val="DefaultParagraphFont"/>
    <w:link w:val="Footer"/>
    <w:uiPriority w:val="99"/>
    <w:rsid w:val="00963D85"/>
  </w:style>
  <w:style w:type="paragraph" w:styleId="FootnoteText">
    <w:name w:val="footnote text"/>
    <w:basedOn w:val="Normal"/>
    <w:link w:val="FootnoteTextChar"/>
    <w:uiPriority w:val="99"/>
    <w:unhideWhenUsed/>
    <w:rsid w:val="00B52F3C"/>
    <w:rPr>
      <w:sz w:val="24"/>
    </w:rPr>
  </w:style>
  <w:style w:type="character" w:customStyle="1" w:styleId="FootnoteTextChar">
    <w:name w:val="Footnote Text Char"/>
    <w:basedOn w:val="DefaultParagraphFont"/>
    <w:link w:val="FootnoteText"/>
    <w:uiPriority w:val="99"/>
    <w:rsid w:val="00B52F3C"/>
    <w:rPr>
      <w:rFonts w:ascii="Helvetica" w:hAnsi="Helvetica"/>
    </w:rPr>
  </w:style>
  <w:style w:type="character" w:styleId="FootnoteReference">
    <w:name w:val="footnote reference"/>
    <w:basedOn w:val="DefaultParagraphFont"/>
    <w:uiPriority w:val="99"/>
    <w:unhideWhenUsed/>
    <w:rsid w:val="00B52F3C"/>
    <w:rPr>
      <w:vertAlign w:val="superscript"/>
    </w:rPr>
  </w:style>
  <w:style w:type="character" w:styleId="Hyperlink">
    <w:name w:val="Hyperlink"/>
    <w:basedOn w:val="DefaultParagraphFont"/>
    <w:uiPriority w:val="99"/>
    <w:unhideWhenUsed/>
    <w:rsid w:val="00B52F3C"/>
    <w:rPr>
      <w:color w:val="0563C1" w:themeColor="hyperlink"/>
      <w:u w:val="single"/>
    </w:rPr>
  </w:style>
  <w:style w:type="character" w:customStyle="1" w:styleId="Heading2Char">
    <w:name w:val="Heading 2 Char"/>
    <w:basedOn w:val="DefaultParagraphFont"/>
    <w:link w:val="Heading2"/>
    <w:uiPriority w:val="9"/>
    <w:rsid w:val="006B3F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703C"/>
    <w:pPr>
      <w:ind w:left="720"/>
      <w:contextualSpacing/>
    </w:pPr>
  </w:style>
  <w:style w:type="paragraph" w:styleId="BalloonText">
    <w:name w:val="Balloon Text"/>
    <w:basedOn w:val="Normal"/>
    <w:link w:val="BalloonTextChar"/>
    <w:uiPriority w:val="99"/>
    <w:semiHidden/>
    <w:unhideWhenUsed/>
    <w:rsid w:val="007A1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031"/>
    <w:rPr>
      <w:rFonts w:ascii="Segoe UI" w:hAnsi="Segoe UI" w:cs="Segoe UI"/>
      <w:sz w:val="18"/>
      <w:szCs w:val="18"/>
    </w:rPr>
  </w:style>
  <w:style w:type="paragraph" w:customStyle="1" w:styleId="Linear">
    <w:name w:val="Linear"/>
    <w:basedOn w:val="Normal"/>
    <w:link w:val="LinearChar"/>
    <w:qFormat/>
    <w:rsid w:val="00003CEC"/>
    <w:pPr>
      <w:ind w:left="720"/>
      <w:contextualSpacing/>
    </w:pPr>
    <w:rPr>
      <w:rFonts w:ascii="Lucida Console" w:hAnsi="Lucida Console"/>
      <w:sz w:val="20"/>
    </w:rPr>
  </w:style>
  <w:style w:type="character" w:customStyle="1" w:styleId="Linearchar0">
    <w:name w:val="Linear_char"/>
    <w:basedOn w:val="DefaultParagraphFont"/>
    <w:uiPriority w:val="1"/>
    <w:qFormat/>
    <w:rsid w:val="00003CEC"/>
    <w:rPr>
      <w:rFonts w:ascii="Lucida Console" w:hAnsi="Lucida Console"/>
      <w:sz w:val="20"/>
    </w:rPr>
  </w:style>
  <w:style w:type="character" w:customStyle="1" w:styleId="LinearChar">
    <w:name w:val="Linear Char"/>
    <w:basedOn w:val="DefaultParagraphFont"/>
    <w:link w:val="Linear"/>
    <w:rsid w:val="00003CEC"/>
    <w:rPr>
      <w:rFonts w:ascii="Lucida Console" w:hAnsi="Lucida Console"/>
      <w:sz w:val="20"/>
    </w:rPr>
  </w:style>
  <w:style w:type="character" w:customStyle="1" w:styleId="Heading1Char">
    <w:name w:val="Heading 1 Char"/>
    <w:basedOn w:val="DefaultParagraphFont"/>
    <w:link w:val="Heading1"/>
    <w:uiPriority w:val="9"/>
    <w:rsid w:val="006B3F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8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
    <w:name w:val="Normal_Table"/>
    <w:basedOn w:val="Normal"/>
    <w:link w:val="NormalTableChar"/>
    <w:qFormat/>
    <w:rsid w:val="00F87DB7"/>
    <w:pPr>
      <w:spacing w:after="0"/>
    </w:pPr>
  </w:style>
  <w:style w:type="character" w:customStyle="1" w:styleId="NormalTableChar">
    <w:name w:val="Normal_Table Char"/>
    <w:basedOn w:val="DefaultParagraphFont"/>
    <w:link w:val="NormalTable"/>
    <w:rsid w:val="00F87DB7"/>
    <w:rPr>
      <w:rFonts w:ascii="Times New Roman" w:hAnsi="Times New Roman"/>
      <w:sz w:val="22"/>
    </w:rPr>
  </w:style>
  <w:style w:type="paragraph" w:styleId="Bibliography">
    <w:name w:val="Bibliography"/>
    <w:basedOn w:val="Normal"/>
    <w:next w:val="Normal"/>
    <w:uiPriority w:val="37"/>
    <w:unhideWhenUsed/>
    <w:rsid w:val="00A40FD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61950">
      <w:bodyDiv w:val="1"/>
      <w:marLeft w:val="0"/>
      <w:marRight w:val="0"/>
      <w:marTop w:val="0"/>
      <w:marBottom w:val="0"/>
      <w:divBdr>
        <w:top w:val="none" w:sz="0" w:space="0" w:color="auto"/>
        <w:left w:val="none" w:sz="0" w:space="0" w:color="auto"/>
        <w:bottom w:val="none" w:sz="0" w:space="0" w:color="auto"/>
        <w:right w:val="none" w:sz="0" w:space="0" w:color="auto"/>
      </w:divBdr>
    </w:div>
    <w:div w:id="11299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ischoolreview.com/iSR_Grav/entries/entry-6" TargetMode="External"/><Relationship Id="rId2" Type="http://schemas.openxmlformats.org/officeDocument/2006/relationships/hyperlink" Target="https://en.wikipedia.org/wiki/List_of_Emily_Dickinson_poems" TargetMode="External"/><Relationship Id="rId1" Type="http://schemas.openxmlformats.org/officeDocument/2006/relationships/hyperlink" Target="https://www.gutenberg.org/ebooks/12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D1BABB-1EE0-4932-AAE5-9C4B4BB4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Parnell</dc:creator>
  <cp:keywords/>
  <dc:description/>
  <cp:lastModifiedBy>Double-Check Proofer</cp:lastModifiedBy>
  <cp:revision>5</cp:revision>
  <dcterms:created xsi:type="dcterms:W3CDTF">2016-07-06T14:51:00Z</dcterms:created>
  <dcterms:modified xsi:type="dcterms:W3CDTF">2016-07-17T16:38:00Z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id="Tk0oPNzd"/&gt;&lt;style id="http://www.zotero.org/styles/modern-language-association" locale="en-US"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